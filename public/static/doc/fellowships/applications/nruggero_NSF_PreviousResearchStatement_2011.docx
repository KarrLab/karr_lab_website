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7F" w:rsidRDefault="00A5517F" w:rsidP="00CB40CE">
      <w:pPr>
        <w:pStyle w:val="ListParagraph"/>
        <w:numPr>
          <w:ilvl w:val="0"/>
          <w:numId w:val="2"/>
        </w:numPr>
        <w:rPr>
          <w:ins w:id="0" w:author="jkarr" w:date="2011-11-13T20:26:00Z"/>
          <w:rFonts w:ascii="Times New Roman" w:hAnsi="Times New Roman"/>
          <w:b/>
          <w:sz w:val="24"/>
          <w:szCs w:val="24"/>
        </w:rPr>
        <w:pPrChange w:id="1" w:author="jkarr" w:date="2011-11-13T20:24:00Z">
          <w:pPr/>
        </w:pPrChange>
      </w:pPr>
      <w:ins w:id="2" w:author="jkarr" w:date="2011-11-13T20:26:00Z">
        <w:r>
          <w:rPr>
            <w:rFonts w:ascii="Times New Roman" w:hAnsi="Times New Roman"/>
            <w:b/>
            <w:sz w:val="24"/>
            <w:szCs w:val="24"/>
          </w:rPr>
          <w:t>great essay</w:t>
        </w:r>
      </w:ins>
    </w:p>
    <w:p w:rsidR="00A5517F" w:rsidRDefault="00CB40CE" w:rsidP="00CB40CE">
      <w:pPr>
        <w:pStyle w:val="ListParagraph"/>
        <w:numPr>
          <w:ilvl w:val="0"/>
          <w:numId w:val="2"/>
        </w:numPr>
        <w:rPr>
          <w:ins w:id="3" w:author="jkarr" w:date="2011-11-13T20:25:00Z"/>
          <w:rFonts w:ascii="Times New Roman" w:hAnsi="Times New Roman"/>
          <w:b/>
          <w:sz w:val="24"/>
          <w:szCs w:val="24"/>
        </w:rPr>
        <w:pPrChange w:id="4" w:author="jkarr" w:date="2011-11-13T20:24:00Z">
          <w:pPr/>
        </w:pPrChange>
      </w:pPr>
      <w:ins w:id="5" w:author="jkarr" w:date="2011-11-13T20:24:00Z">
        <w:r>
          <w:rPr>
            <w:rFonts w:ascii="Times New Roman" w:hAnsi="Times New Roman"/>
            <w:b/>
            <w:sz w:val="24"/>
            <w:szCs w:val="24"/>
          </w:rPr>
          <w:t>good</w:t>
        </w:r>
      </w:ins>
      <w:ins w:id="6" w:author="jkarr" w:date="2011-11-13T20:25:00Z">
        <w:r w:rsidR="00A5517F">
          <w:rPr>
            <w:rFonts w:ascii="Times New Roman" w:hAnsi="Times New Roman"/>
            <w:b/>
            <w:sz w:val="24"/>
            <w:szCs w:val="24"/>
          </w:rPr>
          <w:t xml:space="preserve"> overall organization -- the essays flows well</w:t>
        </w:r>
      </w:ins>
      <w:ins w:id="7" w:author="jkarr" w:date="2011-11-13T20:53:00Z">
        <w:r w:rsidR="006D601A">
          <w:rPr>
            <w:rFonts w:ascii="Times New Roman" w:hAnsi="Times New Roman"/>
            <w:b/>
            <w:sz w:val="24"/>
            <w:szCs w:val="24"/>
          </w:rPr>
          <w:t>, there's a clear time line</w:t>
        </w:r>
      </w:ins>
    </w:p>
    <w:p w:rsidR="00A5517F" w:rsidRDefault="00A5517F" w:rsidP="00CB40CE">
      <w:pPr>
        <w:pStyle w:val="ListParagraph"/>
        <w:numPr>
          <w:ilvl w:val="0"/>
          <w:numId w:val="2"/>
        </w:numPr>
        <w:rPr>
          <w:ins w:id="8" w:author="jkarr" w:date="2011-11-13T20:25:00Z"/>
          <w:rFonts w:ascii="Times New Roman" w:hAnsi="Times New Roman"/>
          <w:b/>
          <w:sz w:val="24"/>
          <w:szCs w:val="24"/>
        </w:rPr>
        <w:pPrChange w:id="9" w:author="jkarr" w:date="2011-11-13T20:24:00Z">
          <w:pPr/>
        </w:pPrChange>
      </w:pPr>
      <w:ins w:id="10" w:author="jkarr" w:date="2011-11-13T20:25:00Z">
        <w:r>
          <w:rPr>
            <w:rFonts w:ascii="Times New Roman" w:hAnsi="Times New Roman"/>
            <w:b/>
            <w:sz w:val="24"/>
            <w:szCs w:val="24"/>
          </w:rPr>
          <w:t>good</w:t>
        </w:r>
      </w:ins>
      <w:ins w:id="11" w:author="jkarr" w:date="2011-11-13T20:24:00Z">
        <w:r w:rsidR="00CB40CE">
          <w:rPr>
            <w:rFonts w:ascii="Times New Roman" w:hAnsi="Times New Roman"/>
            <w:b/>
            <w:sz w:val="24"/>
            <w:szCs w:val="24"/>
          </w:rPr>
          <w:t xml:space="preserve"> motivation for each project</w:t>
        </w:r>
      </w:ins>
    </w:p>
    <w:p w:rsidR="00A5517F" w:rsidRDefault="00A5517F" w:rsidP="00CB40CE">
      <w:pPr>
        <w:pStyle w:val="ListParagraph"/>
        <w:numPr>
          <w:ilvl w:val="0"/>
          <w:numId w:val="2"/>
        </w:numPr>
        <w:rPr>
          <w:ins w:id="12" w:author="jkarr" w:date="2011-11-13T20:53:00Z"/>
          <w:rFonts w:ascii="Times New Roman" w:hAnsi="Times New Roman"/>
          <w:b/>
          <w:sz w:val="24"/>
          <w:szCs w:val="24"/>
        </w:rPr>
        <w:pPrChange w:id="13" w:author="jkarr" w:date="2011-11-13T20:24:00Z">
          <w:pPr/>
        </w:pPrChange>
      </w:pPr>
      <w:ins w:id="14" w:author="jkarr" w:date="2011-11-13T20:25:00Z">
        <w:r>
          <w:rPr>
            <w:rFonts w:ascii="Times New Roman" w:hAnsi="Times New Roman"/>
            <w:b/>
            <w:sz w:val="24"/>
            <w:szCs w:val="24"/>
          </w:rPr>
          <w:t>good discussion of independent work</w:t>
        </w:r>
      </w:ins>
    </w:p>
    <w:p w:rsidR="006D601A" w:rsidRDefault="006D601A" w:rsidP="00CB40CE">
      <w:pPr>
        <w:pStyle w:val="ListParagraph"/>
        <w:numPr>
          <w:ilvl w:val="0"/>
          <w:numId w:val="2"/>
        </w:numPr>
        <w:rPr>
          <w:ins w:id="15" w:author="jkarr" w:date="2011-11-13T20:25:00Z"/>
          <w:rFonts w:ascii="Times New Roman" w:hAnsi="Times New Roman"/>
          <w:b/>
          <w:sz w:val="24"/>
          <w:szCs w:val="24"/>
        </w:rPr>
        <w:pPrChange w:id="16" w:author="jkarr" w:date="2011-11-13T20:24:00Z">
          <w:pPr/>
        </w:pPrChange>
      </w:pPr>
      <w:ins w:id="17" w:author="jkarr" w:date="2011-11-13T20:53:00Z">
        <w:r>
          <w:rPr>
            <w:rFonts w:ascii="Times New Roman" w:hAnsi="Times New Roman"/>
            <w:b/>
            <w:sz w:val="24"/>
            <w:szCs w:val="24"/>
          </w:rPr>
          <w:t>good discussion of evolution of your scientific interests</w:t>
        </w:r>
      </w:ins>
    </w:p>
    <w:p w:rsidR="00A5517F" w:rsidRDefault="00A5517F" w:rsidP="00CB40CE">
      <w:pPr>
        <w:pStyle w:val="ListParagraph"/>
        <w:numPr>
          <w:ilvl w:val="0"/>
          <w:numId w:val="2"/>
        </w:numPr>
        <w:rPr>
          <w:ins w:id="18" w:author="jkarr" w:date="2011-11-13T20:33:00Z"/>
          <w:rFonts w:ascii="Times New Roman" w:hAnsi="Times New Roman"/>
          <w:b/>
          <w:sz w:val="24"/>
          <w:szCs w:val="24"/>
        </w:rPr>
        <w:pPrChange w:id="19" w:author="jkarr" w:date="2011-11-13T20:24:00Z">
          <w:pPr/>
        </w:pPrChange>
      </w:pPr>
      <w:ins w:id="20" w:author="jkarr" w:date="2011-11-13T20:25:00Z">
        <w:r>
          <w:rPr>
            <w:rFonts w:ascii="Times New Roman" w:hAnsi="Times New Roman"/>
            <w:b/>
            <w:sz w:val="24"/>
            <w:szCs w:val="24"/>
          </w:rPr>
          <w:t>how is the work continuing to move forward? how is the company still pursu</w:t>
        </w:r>
      </w:ins>
      <w:ins w:id="21" w:author="jkarr" w:date="2011-11-13T20:26:00Z">
        <w:r>
          <w:rPr>
            <w:rFonts w:ascii="Times New Roman" w:hAnsi="Times New Roman"/>
            <w:b/>
            <w:sz w:val="24"/>
            <w:szCs w:val="24"/>
          </w:rPr>
          <w:t xml:space="preserve">ing the work? what is the impact of your projects. maybe add a sentence to the end of the section for </w:t>
        </w:r>
      </w:ins>
      <w:ins w:id="22" w:author="jkarr" w:date="2011-11-13T20:29:00Z">
        <w:r>
          <w:rPr>
            <w:rFonts w:ascii="Times New Roman" w:hAnsi="Times New Roman"/>
            <w:b/>
            <w:sz w:val="24"/>
            <w:szCs w:val="24"/>
          </w:rPr>
          <w:t>the first</w:t>
        </w:r>
      </w:ins>
      <w:ins w:id="23" w:author="jkarr" w:date="2011-11-13T20:26:00Z">
        <w:r>
          <w:rPr>
            <w:rFonts w:ascii="Times New Roman" w:hAnsi="Times New Roman"/>
            <w:b/>
            <w:sz w:val="24"/>
            <w:szCs w:val="24"/>
          </w:rPr>
          <w:t xml:space="preserve"> project</w:t>
        </w:r>
      </w:ins>
      <w:ins w:id="24" w:author="jkarr" w:date="2011-11-13T20:29:00Z">
        <w:r>
          <w:rPr>
            <w:rFonts w:ascii="Times New Roman" w:hAnsi="Times New Roman"/>
            <w:b/>
            <w:sz w:val="24"/>
            <w:szCs w:val="24"/>
          </w:rPr>
          <w:t>. you do a good job addressing this in the second project</w:t>
        </w:r>
      </w:ins>
    </w:p>
    <w:p w:rsidR="006D601A" w:rsidRDefault="00A5517F" w:rsidP="00CB40CE">
      <w:pPr>
        <w:pStyle w:val="ListParagraph"/>
        <w:numPr>
          <w:ilvl w:val="0"/>
          <w:numId w:val="2"/>
        </w:numPr>
        <w:rPr>
          <w:ins w:id="25" w:author="jkarr" w:date="2011-11-13T20:53:00Z"/>
          <w:rFonts w:ascii="Times New Roman" w:hAnsi="Times New Roman"/>
          <w:b/>
          <w:sz w:val="24"/>
          <w:szCs w:val="24"/>
        </w:rPr>
        <w:pPrChange w:id="26" w:author="jkarr" w:date="2011-11-13T20:24:00Z">
          <w:pPr/>
        </w:pPrChange>
      </w:pPr>
      <w:ins w:id="27" w:author="jkarr" w:date="2011-11-13T20:33:00Z">
        <w:r>
          <w:rPr>
            <w:rFonts w:ascii="Times New Roman" w:hAnsi="Times New Roman"/>
            <w:b/>
            <w:sz w:val="24"/>
            <w:szCs w:val="24"/>
          </w:rPr>
          <w:t>I'm a little unclear on the technology that was developed at ATFI. i thin</w:t>
        </w:r>
      </w:ins>
      <w:ins w:id="28" w:author="jkarr" w:date="2011-11-13T20:34:00Z">
        <w:r>
          <w:rPr>
            <w:rFonts w:ascii="Times New Roman" w:hAnsi="Times New Roman"/>
            <w:b/>
            <w:sz w:val="24"/>
            <w:szCs w:val="24"/>
          </w:rPr>
          <w:t>k you could elaborate on your design contributions a little more. (note I'm not familiar with solar cells and thin films)</w:t>
        </w:r>
      </w:ins>
    </w:p>
    <w:p w:rsidR="00CB40CE" w:rsidRPr="00CB40CE" w:rsidRDefault="006D601A" w:rsidP="00CB40CE">
      <w:pPr>
        <w:pStyle w:val="ListParagraph"/>
        <w:numPr>
          <w:ilvl w:val="0"/>
          <w:numId w:val="2"/>
        </w:numPr>
        <w:rPr>
          <w:ins w:id="29" w:author="jkarr" w:date="2011-11-13T20:24:00Z"/>
          <w:rFonts w:ascii="Times New Roman" w:hAnsi="Times New Roman"/>
          <w:b/>
          <w:sz w:val="24"/>
          <w:szCs w:val="24"/>
          <w:rPrChange w:id="30" w:author="jkarr" w:date="2011-11-13T20:24:00Z">
            <w:rPr>
              <w:ins w:id="31" w:author="jkarr" w:date="2011-11-13T20:24:00Z"/>
            </w:rPr>
          </w:rPrChange>
        </w:rPr>
        <w:pPrChange w:id="32" w:author="jkarr" w:date="2011-11-13T20:24:00Z">
          <w:pPr/>
        </w:pPrChange>
      </w:pPr>
      <w:ins w:id="33" w:author="jkarr" w:date="2011-11-13T20:53:00Z">
        <w:r>
          <w:rPr>
            <w:rFonts w:ascii="Times New Roman" w:hAnsi="Times New Roman"/>
            <w:b/>
            <w:sz w:val="24"/>
            <w:szCs w:val="24"/>
          </w:rPr>
          <w:t>perhaps in the conc</w:t>
        </w:r>
      </w:ins>
      <w:ins w:id="34" w:author="jkarr" w:date="2011-11-13T20:54:00Z">
        <w:r>
          <w:rPr>
            <w:rFonts w:ascii="Times New Roman" w:hAnsi="Times New Roman"/>
            <w:b/>
            <w:sz w:val="24"/>
            <w:szCs w:val="24"/>
          </w:rPr>
          <w:t>lusion mention career goals -- what do you want to do after graduate school? how is graduate school preparing you for that?</w:t>
        </w:r>
      </w:ins>
      <w:ins w:id="35" w:author="jkarr" w:date="2011-11-13T20:24:00Z">
        <w:r w:rsidR="00CB40CE" w:rsidRPr="00CB40CE">
          <w:rPr>
            <w:rFonts w:ascii="Times New Roman" w:hAnsi="Times New Roman"/>
            <w:b/>
            <w:sz w:val="24"/>
            <w:szCs w:val="24"/>
            <w:rPrChange w:id="36" w:author="jkarr" w:date="2011-11-13T20:24:00Z">
              <w:rPr/>
            </w:rPrChange>
          </w:rPr>
          <w:br w:type="page"/>
        </w:r>
      </w:ins>
    </w:p>
    <w:p w:rsidR="001314DC" w:rsidRPr="004B675E" w:rsidRDefault="00A56389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75E">
        <w:rPr>
          <w:rFonts w:ascii="Times New Roman" w:hAnsi="Times New Roman" w:cs="Times New Roman"/>
          <w:b/>
          <w:sz w:val="24"/>
          <w:szCs w:val="24"/>
        </w:rPr>
        <w:lastRenderedPageBreak/>
        <w:t>Applied Thin Films Incorporated (2006-2011).</w:t>
      </w:r>
      <w:r w:rsidR="00781312" w:rsidRPr="004B675E">
        <w:rPr>
          <w:rFonts w:ascii="Times New Roman" w:hAnsi="Times New Roman" w:cs="Times New Roman"/>
          <w:sz w:val="24"/>
          <w:szCs w:val="24"/>
        </w:rPr>
        <w:t xml:space="preserve"> I </w:t>
      </w:r>
      <w:r w:rsidR="0067377D" w:rsidRPr="004B675E">
        <w:rPr>
          <w:rFonts w:ascii="Times New Roman" w:hAnsi="Times New Roman" w:cs="Times New Roman"/>
          <w:sz w:val="24"/>
          <w:szCs w:val="24"/>
        </w:rPr>
        <w:t>realized</w:t>
      </w:r>
      <w:r w:rsidR="00781312" w:rsidRPr="004B675E">
        <w:rPr>
          <w:rFonts w:ascii="Times New Roman" w:hAnsi="Times New Roman" w:cs="Times New Roman"/>
          <w:sz w:val="24"/>
          <w:szCs w:val="24"/>
        </w:rPr>
        <w:t xml:space="preserve"> while </w:t>
      </w:r>
      <w:r w:rsidR="00196328" w:rsidRPr="004B675E">
        <w:rPr>
          <w:rFonts w:ascii="Times New Roman" w:hAnsi="Times New Roman" w:cs="Times New Roman"/>
          <w:sz w:val="24"/>
          <w:szCs w:val="24"/>
        </w:rPr>
        <w:t>attending</w:t>
      </w:r>
      <w:r w:rsidR="00781312" w:rsidRPr="004B675E">
        <w:rPr>
          <w:rFonts w:ascii="Times New Roman" w:hAnsi="Times New Roman" w:cs="Times New Roman"/>
          <w:sz w:val="24"/>
          <w:szCs w:val="24"/>
        </w:rPr>
        <w:t xml:space="preserve"> Northwestern University</w:t>
      </w:r>
      <w:r w:rsidR="007F0D31" w:rsidRPr="004B675E">
        <w:rPr>
          <w:rFonts w:ascii="Times New Roman" w:hAnsi="Times New Roman" w:cs="Times New Roman"/>
          <w:sz w:val="24"/>
          <w:szCs w:val="24"/>
        </w:rPr>
        <w:t xml:space="preserve"> for my B.S.</w:t>
      </w:r>
      <w:r w:rsidR="00781312" w:rsidRPr="004B675E">
        <w:rPr>
          <w:rFonts w:ascii="Times New Roman" w:hAnsi="Times New Roman" w:cs="Times New Roman"/>
          <w:sz w:val="24"/>
          <w:szCs w:val="24"/>
        </w:rPr>
        <w:t xml:space="preserve"> that </w:t>
      </w:r>
      <w:r w:rsidR="00CF674D" w:rsidRPr="004B675E">
        <w:rPr>
          <w:rFonts w:ascii="Times New Roman" w:hAnsi="Times New Roman" w:cs="Times New Roman"/>
          <w:sz w:val="24"/>
          <w:szCs w:val="24"/>
        </w:rPr>
        <w:t xml:space="preserve">nowhere in my classes was I learning </w:t>
      </w:r>
      <w:r w:rsidR="00781312" w:rsidRPr="004B675E">
        <w:rPr>
          <w:rFonts w:ascii="Times New Roman" w:hAnsi="Times New Roman" w:cs="Times New Roman"/>
          <w:sz w:val="24"/>
          <w:szCs w:val="24"/>
        </w:rPr>
        <w:t>what it was like to work as a scientist or an engineer. Instead of waiting until graduation to find out</w:t>
      </w:r>
      <w:ins w:id="37" w:author="jkarr" w:date="2011-11-13T20:04:00Z">
        <w:r w:rsidR="00E612C1">
          <w:rPr>
            <w:rFonts w:ascii="Times New Roman" w:hAnsi="Times New Roman" w:cs="Times New Roman"/>
            <w:sz w:val="24"/>
            <w:szCs w:val="24"/>
          </w:rPr>
          <w:t>,</w:t>
        </w:r>
      </w:ins>
      <w:r w:rsidR="00781312" w:rsidRPr="004B675E">
        <w:rPr>
          <w:rFonts w:ascii="Times New Roman" w:hAnsi="Times New Roman" w:cs="Times New Roman"/>
          <w:sz w:val="24"/>
          <w:szCs w:val="24"/>
        </w:rPr>
        <w:t xml:space="preserve"> I applied for a position as a cooperative education (co-op) employee with Applied Thin Films Inc. (ATFI) and was hired</w:t>
      </w:r>
      <w:del w:id="38" w:author="jkarr" w:date="2011-11-13T20:04:00Z">
        <w:r w:rsidR="00781312" w:rsidRPr="004B675E" w:rsidDel="00E612C1">
          <w:rPr>
            <w:rFonts w:ascii="Times New Roman" w:hAnsi="Times New Roman" w:cs="Times New Roman"/>
            <w:sz w:val="24"/>
            <w:szCs w:val="24"/>
          </w:rPr>
          <w:delText>.</w:delText>
        </w:r>
        <w:r w:rsidR="00196328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9" w:author="jkarr" w:date="2011-11-13T20:04:00Z">
        <w:r w:rsidR="00E612C1">
          <w:rPr>
            <w:rFonts w:ascii="Times New Roman" w:hAnsi="Times New Roman" w:cs="Times New Roman"/>
            <w:sz w:val="24"/>
            <w:szCs w:val="24"/>
          </w:rPr>
          <w:t>!</w:t>
        </w:r>
        <w:r w:rsidR="00E612C1" w:rsidRPr="004B675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96328" w:rsidRPr="004B675E">
        <w:rPr>
          <w:rFonts w:ascii="Times New Roman" w:hAnsi="Times New Roman" w:cs="Times New Roman"/>
          <w:sz w:val="24"/>
          <w:szCs w:val="24"/>
        </w:rPr>
        <w:t xml:space="preserve">ATFI is a small, research driven start-up company where I worked on basic research developing </w:t>
      </w:r>
      <w:del w:id="40" w:author="jkarr" w:date="2011-11-13T20:05:00Z">
        <w:r w:rsidR="00196328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their proprietary </w:delText>
        </w:r>
      </w:del>
      <w:r w:rsidR="00196328" w:rsidRPr="004B675E">
        <w:rPr>
          <w:rFonts w:ascii="Times New Roman" w:hAnsi="Times New Roman" w:cs="Times New Roman"/>
          <w:sz w:val="24"/>
          <w:szCs w:val="24"/>
        </w:rPr>
        <w:t>thin-film technologies for solar cell and aerospace applications</w:t>
      </w:r>
      <w:r w:rsidR="007D5B64" w:rsidRPr="004B675E">
        <w:rPr>
          <w:rFonts w:ascii="Times New Roman" w:hAnsi="Times New Roman" w:cs="Times New Roman"/>
          <w:sz w:val="24"/>
          <w:szCs w:val="24"/>
        </w:rPr>
        <w:t xml:space="preserve">.  </w:t>
      </w:r>
      <w:r w:rsidR="00245C2B" w:rsidRPr="004B675E">
        <w:rPr>
          <w:rFonts w:ascii="Times New Roman" w:hAnsi="Times New Roman" w:cs="Times New Roman"/>
          <w:sz w:val="24"/>
          <w:szCs w:val="24"/>
        </w:rPr>
        <w:t>Between the summers of 2006 and 2010 I worked a total of 15 months as a full time employee</w:t>
      </w:r>
      <w:ins w:id="41" w:author="jkarr" w:date="2011-11-13T20:05:00Z">
        <w:r w:rsidR="00E612C1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5C2B" w:rsidRPr="004B675E">
        <w:rPr>
          <w:rFonts w:ascii="Times New Roman" w:hAnsi="Times New Roman" w:cs="Times New Roman"/>
          <w:sz w:val="24"/>
          <w:szCs w:val="24"/>
        </w:rPr>
        <w:t xml:space="preserve"> and after graduation I was hired by ATFI for 3 </w:t>
      </w:r>
      <w:del w:id="42" w:author="jkarr" w:date="2011-11-13T20:05:00Z">
        <w:r w:rsidR="00245C2B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more </w:delText>
        </w:r>
      </w:del>
      <w:ins w:id="43" w:author="jkarr" w:date="2011-11-13T20:05:00Z">
        <w:r w:rsidR="00E612C1">
          <w:rPr>
            <w:rFonts w:ascii="Times New Roman" w:hAnsi="Times New Roman" w:cs="Times New Roman"/>
            <w:sz w:val="24"/>
            <w:szCs w:val="24"/>
          </w:rPr>
          <w:t>additional</w:t>
        </w:r>
        <w:r w:rsidR="00E612C1" w:rsidRPr="004B675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5C2B" w:rsidRPr="004B675E">
        <w:rPr>
          <w:rFonts w:ascii="Times New Roman" w:hAnsi="Times New Roman" w:cs="Times New Roman"/>
          <w:sz w:val="24"/>
          <w:szCs w:val="24"/>
        </w:rPr>
        <w:t>months to train new employees in the processing techniques I developed</w:t>
      </w:r>
      <w:r w:rsidR="00CF1527" w:rsidRPr="004B675E">
        <w:rPr>
          <w:rFonts w:ascii="Times New Roman" w:hAnsi="Times New Roman" w:cs="Times New Roman"/>
          <w:sz w:val="24"/>
          <w:szCs w:val="24"/>
        </w:rPr>
        <w:t>.</w:t>
      </w:r>
      <w:r w:rsidR="00C21DED" w:rsidRPr="004B675E">
        <w:rPr>
          <w:rFonts w:ascii="Times New Roman" w:hAnsi="Times New Roman" w:cs="Times New Roman"/>
          <w:sz w:val="24"/>
          <w:szCs w:val="24"/>
        </w:rPr>
        <w:t xml:space="preserve"> </w:t>
      </w:r>
      <w:ins w:id="44" w:author="jkarr" w:date="2011-11-13T20:09:00Z">
        <w:r w:rsidR="00E612C1">
          <w:rPr>
            <w:rFonts w:ascii="Times New Roman" w:hAnsi="Times New Roman" w:cs="Times New Roman"/>
            <w:sz w:val="24"/>
            <w:szCs w:val="24"/>
          </w:rPr>
          <w:t>In addition to developing thin film technologies, b</w:t>
        </w:r>
      </w:ins>
      <w:ins w:id="45" w:author="jkarr" w:date="2011-11-13T20:06:00Z">
        <w:r w:rsidR="00E612C1">
          <w:rPr>
            <w:rFonts w:ascii="Times New Roman" w:hAnsi="Times New Roman" w:cs="Times New Roman"/>
            <w:sz w:val="24"/>
            <w:szCs w:val="24"/>
          </w:rPr>
          <w:t xml:space="preserve">ecause </w:t>
        </w:r>
      </w:ins>
      <w:r w:rsidR="00C21DED" w:rsidRPr="004B675E">
        <w:rPr>
          <w:rFonts w:ascii="Times New Roman" w:hAnsi="Times New Roman" w:cs="Times New Roman"/>
          <w:sz w:val="24"/>
          <w:szCs w:val="24"/>
        </w:rPr>
        <w:t xml:space="preserve">ATFI </w:t>
      </w:r>
      <w:del w:id="46" w:author="jkarr" w:date="2011-11-13T20:05:00Z">
        <w:r w:rsidR="00C21DED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only </w:delText>
        </w:r>
      </w:del>
      <w:ins w:id="47" w:author="jkarr" w:date="2011-11-13T20:05:00Z">
        <w:r w:rsidR="00E612C1">
          <w:rPr>
            <w:rFonts w:ascii="Times New Roman" w:hAnsi="Times New Roman" w:cs="Times New Roman"/>
            <w:sz w:val="24"/>
            <w:szCs w:val="24"/>
          </w:rPr>
          <w:t>is small company with only</w:t>
        </w:r>
        <w:r w:rsidR="00E612C1" w:rsidRPr="004B675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48" w:author="jkarr" w:date="2011-11-13T20:06:00Z">
        <w:r w:rsidR="00C21DED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had </w:delText>
        </w:r>
      </w:del>
      <w:r w:rsidR="00C21DED" w:rsidRPr="004B675E">
        <w:rPr>
          <w:rFonts w:ascii="Times New Roman" w:hAnsi="Times New Roman" w:cs="Times New Roman"/>
          <w:sz w:val="24"/>
          <w:szCs w:val="24"/>
        </w:rPr>
        <w:t>six full time employees</w:t>
      </w:r>
      <w:ins w:id="49" w:author="jkarr" w:date="2011-11-13T20:06:00Z">
        <w:r w:rsidR="00E612C1">
          <w:rPr>
            <w:rFonts w:ascii="Times New Roman" w:hAnsi="Times New Roman" w:cs="Times New Roman"/>
            <w:sz w:val="24"/>
            <w:szCs w:val="24"/>
          </w:rPr>
          <w:t>,</w:t>
        </w:r>
      </w:ins>
      <w:r w:rsidR="00C21DED" w:rsidRPr="004B675E">
        <w:rPr>
          <w:rFonts w:ascii="Times New Roman" w:hAnsi="Times New Roman" w:cs="Times New Roman"/>
          <w:sz w:val="24"/>
          <w:szCs w:val="24"/>
        </w:rPr>
        <w:t xml:space="preserve"> </w:t>
      </w:r>
      <w:del w:id="50" w:author="jkarr" w:date="2011-11-13T20:06:00Z">
        <w:r w:rsidR="00C21DED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so </w:delText>
        </w:r>
      </w:del>
      <w:r w:rsidR="00C21DED" w:rsidRPr="004B675E">
        <w:rPr>
          <w:rFonts w:ascii="Times New Roman" w:hAnsi="Times New Roman" w:cs="Times New Roman"/>
          <w:sz w:val="24"/>
          <w:szCs w:val="24"/>
        </w:rPr>
        <w:t xml:space="preserve">I was able to </w:t>
      </w:r>
      <w:ins w:id="51" w:author="jkarr" w:date="2011-11-13T20:06:00Z">
        <w:r w:rsidR="00E612C1">
          <w:rPr>
            <w:rFonts w:ascii="Times New Roman" w:hAnsi="Times New Roman" w:cs="Times New Roman"/>
            <w:sz w:val="24"/>
            <w:szCs w:val="24"/>
          </w:rPr>
          <w:t xml:space="preserve">gain a broad range of </w:t>
        </w:r>
      </w:ins>
      <w:r w:rsidR="00C21DED" w:rsidRPr="004B675E">
        <w:rPr>
          <w:rFonts w:ascii="Times New Roman" w:hAnsi="Times New Roman" w:cs="Times New Roman"/>
          <w:sz w:val="24"/>
          <w:szCs w:val="24"/>
        </w:rPr>
        <w:t>experience</w:t>
      </w:r>
      <w:ins w:id="52" w:author="jkarr" w:date="2011-11-13T20:06:00Z">
        <w:r w:rsidR="00E612C1">
          <w:rPr>
            <w:rFonts w:ascii="Times New Roman" w:hAnsi="Times New Roman" w:cs="Times New Roman"/>
            <w:sz w:val="24"/>
            <w:szCs w:val="24"/>
          </w:rPr>
          <w:t>s while working at AFTI</w:t>
        </w:r>
      </w:ins>
      <w:ins w:id="53" w:author="jkarr" w:date="2011-11-13T20:07:00Z">
        <w:r w:rsidR="00E612C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4" w:author="jkarr" w:date="2011-11-13T20:08:00Z">
        <w:r w:rsidR="00E612C1">
          <w:rPr>
            <w:rFonts w:ascii="Times New Roman" w:hAnsi="Times New Roman" w:cs="Times New Roman"/>
            <w:sz w:val="24"/>
            <w:szCs w:val="24"/>
          </w:rPr>
          <w:t>–</w:t>
        </w:r>
      </w:ins>
      <w:ins w:id="55" w:author="jkarr" w:date="2011-11-13T20:07:00Z">
        <w:r w:rsidR="00E612C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21DED" w:rsidRPr="004B675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6"/>
      <w:r w:rsidR="00C21DED" w:rsidRPr="004B675E">
        <w:rPr>
          <w:rFonts w:ascii="Times New Roman" w:hAnsi="Times New Roman" w:cs="Times New Roman"/>
          <w:sz w:val="24"/>
          <w:szCs w:val="24"/>
        </w:rPr>
        <w:t>everything from client meetings to wet lab work</w:t>
      </w:r>
      <w:commentRangeEnd w:id="56"/>
      <w:r w:rsidR="00E612C1">
        <w:rPr>
          <w:rStyle w:val="CommentReference"/>
        </w:rPr>
        <w:commentReference w:id="56"/>
      </w:r>
      <w:ins w:id="57" w:author="jkarr" w:date="2011-11-13T20:08:00Z">
        <w:r w:rsidR="00E612C1">
          <w:rPr>
            <w:rFonts w:ascii="Times New Roman" w:hAnsi="Times New Roman" w:cs="Times New Roman"/>
            <w:sz w:val="24"/>
            <w:szCs w:val="24"/>
          </w:rPr>
          <w:t>.</w:t>
        </w:r>
      </w:ins>
      <w:r w:rsidR="00C21DED" w:rsidRPr="004B675E">
        <w:rPr>
          <w:rFonts w:ascii="Times New Roman" w:hAnsi="Times New Roman" w:cs="Times New Roman"/>
          <w:sz w:val="24"/>
          <w:szCs w:val="24"/>
        </w:rPr>
        <w:t xml:space="preserve"> </w:t>
      </w:r>
      <w:del w:id="58" w:author="jkarr" w:date="2011-11-13T20:08:00Z">
        <w:r w:rsidR="00C21DED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although </w:delText>
        </w:r>
        <w:r w:rsidR="00FF7579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I </w:delText>
        </w:r>
        <w:r w:rsidR="008C30D3" w:rsidRPr="004B675E" w:rsidDel="00E612C1">
          <w:rPr>
            <w:rFonts w:ascii="Times New Roman" w:hAnsi="Times New Roman" w:cs="Times New Roman"/>
            <w:sz w:val="24"/>
            <w:szCs w:val="24"/>
          </w:rPr>
          <w:delText>spent</w:delText>
        </w:r>
        <w:r w:rsidR="00FF7579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 the</w:delText>
        </w:r>
        <w:r w:rsidR="001314DC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 majority of my time working on government funded Small Business Innovation Research (SBIR) projects focused on developing ATFI’s patented materials</w:delText>
        </w:r>
      </w:del>
      <w:del w:id="59" w:author="jkarr" w:date="2011-11-13T20:13:00Z">
        <w:r w:rsidR="001314DC" w:rsidRPr="004B675E" w:rsidDel="00E612C1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B8679C" w:rsidRPr="004B675E">
        <w:rPr>
          <w:rFonts w:ascii="Times New Roman" w:hAnsi="Times New Roman" w:cs="Times New Roman"/>
          <w:sz w:val="24"/>
          <w:szCs w:val="24"/>
        </w:rPr>
        <w:t xml:space="preserve">Here I will describe two of </w:t>
      </w:r>
      <w:del w:id="60" w:author="jkarr" w:date="2011-11-13T20:12:00Z">
        <w:r w:rsidR="00B8679C" w:rsidRPr="004B675E" w:rsidDel="00E612C1">
          <w:rPr>
            <w:rFonts w:ascii="Times New Roman" w:hAnsi="Times New Roman" w:cs="Times New Roman"/>
            <w:sz w:val="24"/>
            <w:szCs w:val="24"/>
          </w:rPr>
          <w:delText xml:space="preserve">these </w:delText>
        </w:r>
      </w:del>
      <w:ins w:id="61" w:author="jkarr" w:date="2011-11-13T20:12:00Z">
        <w:r w:rsidR="00E612C1">
          <w:rPr>
            <w:rFonts w:ascii="Times New Roman" w:hAnsi="Times New Roman" w:cs="Times New Roman"/>
            <w:sz w:val="24"/>
            <w:szCs w:val="24"/>
          </w:rPr>
          <w:t>the</w:t>
        </w:r>
        <w:r w:rsidR="00E612C1" w:rsidRPr="004B675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8679C" w:rsidRPr="004B675E">
        <w:rPr>
          <w:rFonts w:ascii="Times New Roman" w:hAnsi="Times New Roman" w:cs="Times New Roman"/>
          <w:sz w:val="24"/>
          <w:szCs w:val="24"/>
        </w:rPr>
        <w:t xml:space="preserve">projects </w:t>
      </w:r>
      <w:ins w:id="62" w:author="jkarr" w:date="2011-11-13T20:12:00Z">
        <w:r w:rsidR="00E612C1">
          <w:rPr>
            <w:rFonts w:ascii="Times New Roman" w:hAnsi="Times New Roman" w:cs="Times New Roman"/>
            <w:sz w:val="24"/>
            <w:szCs w:val="24"/>
          </w:rPr>
          <w:t>I contri</w:t>
        </w:r>
      </w:ins>
      <w:ins w:id="63" w:author="jkarr" w:date="2011-11-13T20:13:00Z">
        <w:r w:rsidR="00E612C1">
          <w:rPr>
            <w:rFonts w:ascii="Times New Roman" w:hAnsi="Times New Roman" w:cs="Times New Roman"/>
            <w:sz w:val="24"/>
            <w:szCs w:val="24"/>
          </w:rPr>
          <w:t>b</w:t>
        </w:r>
      </w:ins>
      <w:ins w:id="64" w:author="jkarr" w:date="2011-11-13T20:12:00Z">
        <w:r w:rsidR="00E612C1">
          <w:rPr>
            <w:rFonts w:ascii="Times New Roman" w:hAnsi="Times New Roman" w:cs="Times New Roman"/>
            <w:sz w:val="24"/>
            <w:szCs w:val="24"/>
          </w:rPr>
          <w:t xml:space="preserve">uted to at ATFI, </w:t>
        </w:r>
      </w:ins>
      <w:r w:rsidR="00B8679C" w:rsidRPr="004B675E">
        <w:rPr>
          <w:rFonts w:ascii="Times New Roman" w:hAnsi="Times New Roman" w:cs="Times New Roman"/>
          <w:sz w:val="24"/>
          <w:szCs w:val="24"/>
        </w:rPr>
        <w:t>and how they affected my development as a scientist, researcher, and engineer.</w:t>
      </w:r>
    </w:p>
    <w:p w:rsidR="009E5690" w:rsidRPr="004B675E" w:rsidRDefault="009E5690" w:rsidP="001F623C">
      <w:pPr>
        <w:spacing w:after="0" w:line="72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C6E30" w:rsidRPr="004B675E" w:rsidRDefault="009E5690" w:rsidP="001F62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675E">
        <w:rPr>
          <w:rFonts w:ascii="Times New Roman" w:hAnsi="Times New Roman" w:cs="Times New Roman"/>
          <w:b/>
          <w:i/>
          <w:sz w:val="24"/>
          <w:szCs w:val="24"/>
        </w:rPr>
        <w:t xml:space="preserve">Project 1: </w:t>
      </w:r>
      <w:r w:rsidR="00A56389" w:rsidRPr="004B675E">
        <w:rPr>
          <w:rFonts w:ascii="Times New Roman" w:hAnsi="Times New Roman" w:cs="Times New Roman"/>
          <w:b/>
          <w:i/>
          <w:sz w:val="24"/>
          <w:szCs w:val="24"/>
        </w:rPr>
        <w:t>Planarizing dielectric layer for thin-film solar cells</w:t>
      </w:r>
      <w:r w:rsidR="005F67DA" w:rsidRPr="004B675E">
        <w:rPr>
          <w:rFonts w:ascii="Times New Roman" w:hAnsi="Times New Roman" w:cs="Times New Roman"/>
          <w:sz w:val="24"/>
          <w:szCs w:val="24"/>
        </w:rPr>
        <w:t>.</w:t>
      </w:r>
      <w:ins w:id="65" w:author="jkarr" w:date="2011-11-13T20:12:00Z">
        <w:r w:rsidR="00E612C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Start w:id="66"/>
      <w:r w:rsidR="005F67DA" w:rsidRPr="004B675E">
        <w:rPr>
          <w:rFonts w:ascii="Times New Roman" w:hAnsi="Times New Roman"/>
          <w:sz w:val="24"/>
          <w:szCs w:val="24"/>
        </w:rPr>
        <w:t xml:space="preserve">Thin-film solar cells require a planarizing dielectric layer applied over flexible metal foil to serve as an insulating barrier upon which semiconducting materials can be deposited.  </w:t>
      </w:r>
      <w:commentRangeEnd w:id="66"/>
      <w:r w:rsidR="00CB40CE">
        <w:rPr>
          <w:rStyle w:val="CommentReference"/>
        </w:rPr>
        <w:commentReference w:id="66"/>
      </w:r>
      <w:ins w:id="67" w:author="jkarr" w:date="2011-11-13T20:16:00Z">
        <w:r w:rsidR="00CB40CE">
          <w:rPr>
            <w:rFonts w:ascii="Times New Roman" w:hAnsi="Times New Roman"/>
            <w:sz w:val="24"/>
            <w:szCs w:val="24"/>
          </w:rPr>
          <w:t xml:space="preserve">Under the supervision of </w:t>
        </w:r>
      </w:ins>
      <w:ins w:id="68" w:author="jkarr" w:date="2011-11-13T20:17:00Z">
        <w:r w:rsidR="00CB40CE">
          <w:rPr>
            <w:rFonts w:ascii="Times New Roman" w:hAnsi="Times New Roman"/>
            <w:sz w:val="24"/>
            <w:szCs w:val="24"/>
          </w:rPr>
          <w:t xml:space="preserve">materials engineer </w:t>
        </w:r>
      </w:ins>
      <w:ins w:id="69" w:author="jkarr" w:date="2011-11-13T20:16:00Z">
        <w:r w:rsidR="00CB40CE">
          <w:rPr>
            <w:rFonts w:ascii="Times New Roman" w:hAnsi="Times New Roman"/>
            <w:sz w:val="24"/>
            <w:szCs w:val="24"/>
          </w:rPr>
          <w:t xml:space="preserve">Dr. Todd Gudgel, </w:t>
        </w:r>
      </w:ins>
      <w:ins w:id="70" w:author="jkarr" w:date="2011-11-13T20:17:00Z">
        <w:r w:rsidR="00CB40CE">
          <w:rPr>
            <w:rFonts w:ascii="Times New Roman" w:hAnsi="Times New Roman"/>
            <w:sz w:val="24"/>
            <w:szCs w:val="24"/>
          </w:rPr>
          <w:t>d</w:t>
        </w:r>
      </w:ins>
      <w:del w:id="71" w:author="jkarr" w:date="2011-11-13T20:17:00Z">
        <w:r w:rsidR="005F67DA" w:rsidRPr="004B675E" w:rsidDel="00CB40CE">
          <w:rPr>
            <w:rFonts w:ascii="Times New Roman" w:hAnsi="Times New Roman"/>
            <w:sz w:val="24"/>
            <w:szCs w:val="24"/>
          </w:rPr>
          <w:delText>D</w:delText>
        </w:r>
      </w:del>
      <w:r w:rsidR="005F67DA" w:rsidRPr="004B675E">
        <w:rPr>
          <w:rFonts w:ascii="Times New Roman" w:hAnsi="Times New Roman"/>
          <w:sz w:val="24"/>
          <w:szCs w:val="24"/>
        </w:rPr>
        <w:t xml:space="preserve">uring the summer of 2009 I </w:t>
      </w:r>
      <w:del w:id="72" w:author="jkarr" w:date="2011-11-13T20:17:00Z">
        <w:r w:rsidR="005F67DA" w:rsidRPr="004B675E" w:rsidDel="00CB40CE">
          <w:rPr>
            <w:rFonts w:ascii="Times New Roman" w:hAnsi="Times New Roman"/>
            <w:sz w:val="24"/>
            <w:szCs w:val="24"/>
          </w:rPr>
          <w:delText xml:space="preserve">independently performed the entirety of the laboratory work related to </w:delText>
        </w:r>
      </w:del>
      <w:r w:rsidR="005F67DA" w:rsidRPr="004B675E">
        <w:rPr>
          <w:rFonts w:ascii="Times New Roman" w:hAnsi="Times New Roman"/>
          <w:sz w:val="24"/>
          <w:szCs w:val="24"/>
        </w:rPr>
        <w:t>develop</w:t>
      </w:r>
      <w:ins w:id="73" w:author="jkarr" w:date="2011-11-13T20:17:00Z">
        <w:r w:rsidR="00CB40CE">
          <w:rPr>
            <w:rFonts w:ascii="Times New Roman" w:hAnsi="Times New Roman"/>
            <w:sz w:val="24"/>
            <w:szCs w:val="24"/>
          </w:rPr>
          <w:t>ed</w:t>
        </w:r>
      </w:ins>
      <w:del w:id="74" w:author="jkarr" w:date="2011-11-13T20:17:00Z">
        <w:r w:rsidR="005F67DA" w:rsidRPr="004B675E" w:rsidDel="00CB40CE">
          <w:rPr>
            <w:rFonts w:ascii="Times New Roman" w:hAnsi="Times New Roman"/>
            <w:sz w:val="24"/>
            <w:szCs w:val="24"/>
          </w:rPr>
          <w:delText>ing</w:delText>
        </w:r>
      </w:del>
      <w:r w:rsidR="005F67DA" w:rsidRPr="004B675E">
        <w:rPr>
          <w:rFonts w:ascii="Times New Roman" w:hAnsi="Times New Roman"/>
          <w:sz w:val="24"/>
          <w:szCs w:val="24"/>
        </w:rPr>
        <w:t xml:space="preserve"> </w:t>
      </w:r>
      <w:r w:rsidR="007B745B" w:rsidRPr="004B675E">
        <w:rPr>
          <w:rFonts w:ascii="Times New Roman" w:hAnsi="Times New Roman"/>
          <w:sz w:val="24"/>
          <w:szCs w:val="24"/>
        </w:rPr>
        <w:t>technology</w:t>
      </w:r>
      <w:r w:rsidR="005F67DA" w:rsidRPr="004B675E">
        <w:rPr>
          <w:rFonts w:ascii="Times New Roman" w:hAnsi="Times New Roman"/>
          <w:sz w:val="24"/>
          <w:szCs w:val="24"/>
        </w:rPr>
        <w:t xml:space="preserve"> for this</w:t>
      </w:r>
      <w:ins w:id="75" w:author="jkarr" w:date="2011-11-13T20:17:00Z">
        <w:r w:rsidR="00CB40CE">
          <w:rPr>
            <w:rFonts w:ascii="Times New Roman" w:hAnsi="Times New Roman"/>
            <w:sz w:val="24"/>
            <w:szCs w:val="24"/>
          </w:rPr>
          <w:t xml:space="preserve"> application</w:t>
        </w:r>
      </w:ins>
      <w:del w:id="76" w:author="jkarr" w:date="2011-11-13T20:17:00Z">
        <w:r w:rsidR="005F67DA" w:rsidRPr="004B675E" w:rsidDel="00CB40CE">
          <w:rPr>
            <w:rFonts w:ascii="Times New Roman" w:hAnsi="Times New Roman"/>
            <w:sz w:val="24"/>
            <w:szCs w:val="24"/>
          </w:rPr>
          <w:delText xml:space="preserve"> application while being mentored by a materials engineer Dr. Todd Gudgel</w:delText>
        </w:r>
      </w:del>
      <w:r w:rsidR="005F67DA" w:rsidRPr="004B675E">
        <w:rPr>
          <w:rFonts w:ascii="Times New Roman" w:hAnsi="Times New Roman"/>
          <w:sz w:val="24"/>
          <w:szCs w:val="24"/>
        </w:rPr>
        <w:t xml:space="preserve">.  By varying coating and curing parameters, as well as by modifying a custom-built dip-coating apparatus &amp; high temperature furnace, I produced a thin </w:t>
      </w:r>
      <w:r w:rsidR="00B057A8" w:rsidRPr="004B675E">
        <w:rPr>
          <w:rFonts w:ascii="Times New Roman" w:hAnsi="Times New Roman"/>
          <w:sz w:val="24"/>
          <w:szCs w:val="24"/>
        </w:rPr>
        <w:t>film that</w:t>
      </w:r>
      <w:r w:rsidR="005F67DA" w:rsidRPr="004B675E">
        <w:rPr>
          <w:rFonts w:ascii="Times New Roman" w:hAnsi="Times New Roman"/>
          <w:sz w:val="24"/>
          <w:szCs w:val="24"/>
        </w:rPr>
        <w:t xml:space="preserve"> met all of the desired specifications of surface roughness and breakdown voltage.</w:t>
      </w:r>
    </w:p>
    <w:p w:rsidR="005F67DA" w:rsidRPr="004B675E" w:rsidRDefault="008C2710" w:rsidP="001F623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del w:id="77" w:author="jkarr" w:date="2011-11-13T20:18:00Z">
        <w:r w:rsidRPr="004B675E" w:rsidDel="00CB40CE">
          <w:rPr>
            <w:rFonts w:ascii="Times New Roman" w:hAnsi="Times New Roman"/>
            <w:sz w:val="24"/>
            <w:szCs w:val="24"/>
          </w:rPr>
          <w:delText>This particular summer</w:delText>
        </w:r>
        <w:r w:rsidR="005F67DA" w:rsidRPr="004B675E" w:rsidDel="00CB40CE">
          <w:rPr>
            <w:rFonts w:ascii="Times New Roman" w:hAnsi="Times New Roman"/>
            <w:sz w:val="24"/>
            <w:szCs w:val="24"/>
          </w:rPr>
          <w:delText xml:space="preserve"> ATFI was overextended in its research commitments. </w:delText>
        </w:r>
      </w:del>
      <w:ins w:id="78" w:author="jkarr" w:date="2011-11-13T20:18:00Z">
        <w:r w:rsidR="00CB40CE">
          <w:rPr>
            <w:rFonts w:ascii="Times New Roman" w:hAnsi="Times New Roman"/>
            <w:sz w:val="24"/>
            <w:szCs w:val="24"/>
          </w:rPr>
          <w:t xml:space="preserve">Because AFTI was a small company with a limited staff, from the start </w:t>
        </w:r>
      </w:ins>
      <w:ins w:id="79" w:author="jkarr" w:date="2011-11-13T20:20:00Z">
        <w:r w:rsidR="00CB40CE">
          <w:rPr>
            <w:rFonts w:ascii="Times New Roman" w:hAnsi="Times New Roman"/>
            <w:sz w:val="24"/>
            <w:szCs w:val="24"/>
          </w:rPr>
          <w:t>I worked independently</w:t>
        </w:r>
      </w:ins>
      <w:del w:id="80" w:author="jkarr" w:date="2011-11-13T20:18:00Z">
        <w:r w:rsidR="004A69E0" w:rsidRPr="004B675E" w:rsidDel="00CB40CE">
          <w:rPr>
            <w:rFonts w:ascii="Times New Roman" w:hAnsi="Times New Roman"/>
            <w:sz w:val="24"/>
            <w:szCs w:val="24"/>
          </w:rPr>
          <w:delText xml:space="preserve">Because of this </w:delText>
        </w:r>
      </w:del>
      <w:del w:id="81" w:author="jkarr" w:date="2011-11-13T20:19:00Z">
        <w:r w:rsidR="004A69E0" w:rsidRPr="004B675E" w:rsidDel="00CB40CE">
          <w:rPr>
            <w:rFonts w:ascii="Times New Roman" w:hAnsi="Times New Roman"/>
            <w:sz w:val="24"/>
            <w:szCs w:val="24"/>
          </w:rPr>
          <w:delText xml:space="preserve">I had </w:delText>
        </w:r>
        <w:r w:rsidR="005F67DA" w:rsidRPr="004B675E" w:rsidDel="00CB40CE">
          <w:rPr>
            <w:rFonts w:ascii="Times New Roman" w:hAnsi="Times New Roman"/>
            <w:sz w:val="24"/>
            <w:szCs w:val="24"/>
          </w:rPr>
          <w:delText>to tackle problems independently early on in my research career</w:delText>
        </w:r>
      </w:del>
      <w:r w:rsidR="005F67DA" w:rsidRPr="004B675E">
        <w:rPr>
          <w:rFonts w:ascii="Times New Roman" w:hAnsi="Times New Roman"/>
          <w:sz w:val="24"/>
          <w:szCs w:val="24"/>
        </w:rPr>
        <w:t xml:space="preserve">.  I set my own weekly objectives and </w:t>
      </w:r>
      <w:r w:rsidR="00392751" w:rsidRPr="004B675E">
        <w:rPr>
          <w:rFonts w:ascii="Times New Roman" w:hAnsi="Times New Roman"/>
          <w:sz w:val="24"/>
          <w:szCs w:val="24"/>
        </w:rPr>
        <w:t>assessed</w:t>
      </w:r>
      <w:r w:rsidR="005F67DA" w:rsidRPr="004B675E">
        <w:rPr>
          <w:rFonts w:ascii="Times New Roman" w:hAnsi="Times New Roman"/>
          <w:sz w:val="24"/>
          <w:szCs w:val="24"/>
        </w:rPr>
        <w:t xml:space="preserve"> my own progress </w:t>
      </w:r>
      <w:del w:id="82" w:author="jkarr" w:date="2011-11-13T20:21:00Z">
        <w:r w:rsidR="00392751" w:rsidRPr="004B675E" w:rsidDel="00CB40CE">
          <w:rPr>
            <w:rFonts w:ascii="Times New Roman" w:hAnsi="Times New Roman"/>
            <w:sz w:val="24"/>
            <w:szCs w:val="24"/>
          </w:rPr>
          <w:delText>while working</w:delText>
        </w:r>
        <w:r w:rsidR="005F67DA" w:rsidRPr="004B675E" w:rsidDel="00CB40CE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5F67DA" w:rsidRPr="004B675E">
        <w:rPr>
          <w:rFonts w:ascii="Times New Roman" w:hAnsi="Times New Roman"/>
          <w:sz w:val="24"/>
          <w:szCs w:val="24"/>
        </w:rPr>
        <w:t>toward</w:t>
      </w:r>
      <w:del w:id="83" w:author="jkarr" w:date="2011-11-13T20:21:00Z">
        <w:r w:rsidR="005F67DA" w:rsidRPr="004B675E" w:rsidDel="00CB40CE">
          <w:rPr>
            <w:rFonts w:ascii="Times New Roman" w:hAnsi="Times New Roman"/>
            <w:sz w:val="24"/>
            <w:szCs w:val="24"/>
          </w:rPr>
          <w:delText>s</w:delText>
        </w:r>
      </w:del>
      <w:r w:rsidR="005F67DA" w:rsidRPr="004B675E">
        <w:rPr>
          <w:rFonts w:ascii="Times New Roman" w:hAnsi="Times New Roman"/>
          <w:sz w:val="24"/>
          <w:szCs w:val="24"/>
        </w:rPr>
        <w:t xml:space="preserve"> </w:t>
      </w:r>
      <w:del w:id="84" w:author="jkarr" w:date="2011-11-13T20:21:00Z">
        <w:r w:rsidR="005F67DA" w:rsidRPr="004B675E" w:rsidDel="00CB40CE">
          <w:rPr>
            <w:rFonts w:ascii="Times New Roman" w:hAnsi="Times New Roman"/>
            <w:sz w:val="24"/>
            <w:szCs w:val="24"/>
          </w:rPr>
          <w:delText xml:space="preserve">a </w:delText>
        </w:r>
      </w:del>
      <w:r w:rsidR="005F67DA" w:rsidRPr="004B675E">
        <w:rPr>
          <w:rFonts w:ascii="Times New Roman" w:hAnsi="Times New Roman"/>
          <w:sz w:val="24"/>
          <w:szCs w:val="24"/>
        </w:rPr>
        <w:t>perfect</w:t>
      </w:r>
      <w:ins w:id="85" w:author="jkarr" w:date="2011-11-13T20:21:00Z">
        <w:r w:rsidR="00CB40CE">
          <w:rPr>
            <w:rFonts w:ascii="Times New Roman" w:hAnsi="Times New Roman"/>
            <w:sz w:val="24"/>
            <w:szCs w:val="24"/>
          </w:rPr>
          <w:t>ing solar cells</w:t>
        </w:r>
      </w:ins>
      <w:r w:rsidR="005F67DA" w:rsidRPr="004B675E">
        <w:rPr>
          <w:rFonts w:ascii="Times New Roman" w:hAnsi="Times New Roman"/>
          <w:sz w:val="24"/>
          <w:szCs w:val="24"/>
        </w:rPr>
        <w:t xml:space="preserve"> coating</w:t>
      </w:r>
      <w:ins w:id="86" w:author="jkarr" w:date="2011-11-13T20:21:00Z">
        <w:r w:rsidR="00CB40CE">
          <w:rPr>
            <w:rFonts w:ascii="Times New Roman" w:hAnsi="Times New Roman"/>
            <w:sz w:val="24"/>
            <w:szCs w:val="24"/>
          </w:rPr>
          <w:t>s</w:t>
        </w:r>
      </w:ins>
      <w:r w:rsidR="005F67DA" w:rsidRPr="004B675E">
        <w:rPr>
          <w:rFonts w:ascii="Times New Roman" w:hAnsi="Times New Roman"/>
          <w:sz w:val="24"/>
          <w:szCs w:val="24"/>
        </w:rPr>
        <w:t xml:space="preserve">. Additionally, I </w:t>
      </w:r>
      <w:r w:rsidR="00786A69" w:rsidRPr="004B675E">
        <w:rPr>
          <w:rFonts w:ascii="Times New Roman" w:hAnsi="Times New Roman"/>
          <w:sz w:val="24"/>
          <w:szCs w:val="24"/>
        </w:rPr>
        <w:t>formulated</w:t>
      </w:r>
      <w:r w:rsidR="005F67DA" w:rsidRPr="004B675E">
        <w:rPr>
          <w:rFonts w:ascii="Times New Roman" w:hAnsi="Times New Roman"/>
          <w:sz w:val="24"/>
          <w:szCs w:val="24"/>
        </w:rPr>
        <w:t xml:space="preserve">, </w:t>
      </w:r>
      <w:r w:rsidR="00786A69" w:rsidRPr="004B675E">
        <w:rPr>
          <w:rFonts w:ascii="Times New Roman" w:hAnsi="Times New Roman"/>
          <w:sz w:val="24"/>
          <w:szCs w:val="24"/>
        </w:rPr>
        <w:t>planned</w:t>
      </w:r>
      <w:r w:rsidR="005F67DA" w:rsidRPr="004B675E">
        <w:rPr>
          <w:rFonts w:ascii="Times New Roman" w:hAnsi="Times New Roman"/>
          <w:sz w:val="24"/>
          <w:szCs w:val="24"/>
        </w:rPr>
        <w:t xml:space="preserve">, and </w:t>
      </w:r>
      <w:r w:rsidR="00786A69" w:rsidRPr="004B675E">
        <w:rPr>
          <w:rFonts w:ascii="Times New Roman" w:hAnsi="Times New Roman"/>
          <w:sz w:val="24"/>
          <w:szCs w:val="24"/>
        </w:rPr>
        <w:t>executed</w:t>
      </w:r>
      <w:r w:rsidR="005F67DA" w:rsidRPr="004B675E">
        <w:rPr>
          <w:rFonts w:ascii="Times New Roman" w:hAnsi="Times New Roman"/>
          <w:sz w:val="24"/>
          <w:szCs w:val="24"/>
        </w:rPr>
        <w:t xml:space="preserve"> solutions to </w:t>
      </w:r>
      <w:ins w:id="87" w:author="jkarr" w:date="2011-11-13T20:23:00Z">
        <w:r w:rsidR="00CB40CE">
          <w:rPr>
            <w:rFonts w:ascii="Times New Roman" w:hAnsi="Times New Roman"/>
            <w:sz w:val="24"/>
            <w:szCs w:val="24"/>
          </w:rPr>
          <w:t xml:space="preserve">any </w:t>
        </w:r>
      </w:ins>
      <w:r w:rsidR="005F67DA" w:rsidRPr="004B675E">
        <w:rPr>
          <w:rFonts w:ascii="Times New Roman" w:hAnsi="Times New Roman"/>
          <w:sz w:val="24"/>
          <w:szCs w:val="24"/>
        </w:rPr>
        <w:t>engineering problem</w:t>
      </w:r>
      <w:ins w:id="88" w:author="jkarr" w:date="2011-11-13T20:23:00Z">
        <w:r w:rsidR="00CB40CE">
          <w:rPr>
            <w:rFonts w:ascii="Times New Roman" w:hAnsi="Times New Roman"/>
            <w:sz w:val="24"/>
            <w:szCs w:val="24"/>
          </w:rPr>
          <w:t xml:space="preserve"> I encountered</w:t>
        </w:r>
      </w:ins>
      <w:del w:id="89" w:author="jkarr" w:date="2011-11-13T20:23:00Z">
        <w:r w:rsidR="005F67DA" w:rsidRPr="004B675E" w:rsidDel="00CB40CE">
          <w:rPr>
            <w:rFonts w:ascii="Times New Roman" w:hAnsi="Times New Roman"/>
            <w:sz w:val="24"/>
            <w:szCs w:val="24"/>
          </w:rPr>
          <w:delText>s</w:delText>
        </w:r>
      </w:del>
      <w:del w:id="90" w:author="jkarr" w:date="2011-11-13T20:22:00Z">
        <w:r w:rsidR="005F67DA" w:rsidRPr="004B675E" w:rsidDel="00CB40CE">
          <w:rPr>
            <w:rFonts w:ascii="Times New Roman" w:hAnsi="Times New Roman"/>
            <w:sz w:val="24"/>
            <w:szCs w:val="24"/>
          </w:rPr>
          <w:delText xml:space="preserve"> encountered with minimal daily guidance</w:delText>
        </w:r>
      </w:del>
      <w:r w:rsidR="005F67DA" w:rsidRPr="004B675E">
        <w:rPr>
          <w:rFonts w:ascii="Times New Roman" w:hAnsi="Times New Roman"/>
          <w:sz w:val="24"/>
          <w:szCs w:val="24"/>
        </w:rPr>
        <w:t>.</w:t>
      </w:r>
      <w:r w:rsidR="00617419" w:rsidRPr="004B675E">
        <w:rPr>
          <w:rFonts w:ascii="Times New Roman" w:hAnsi="Times New Roman"/>
          <w:sz w:val="24"/>
          <w:szCs w:val="24"/>
        </w:rPr>
        <w:t xml:space="preserve"> In short I learned </w:t>
      </w:r>
      <w:ins w:id="91" w:author="jkarr" w:date="2011-11-13T20:22:00Z">
        <w:r w:rsidR="00CB40CE">
          <w:rPr>
            <w:rFonts w:ascii="Times New Roman" w:hAnsi="Times New Roman"/>
            <w:sz w:val="24"/>
            <w:szCs w:val="24"/>
          </w:rPr>
          <w:t xml:space="preserve">what it takes </w:t>
        </w:r>
      </w:ins>
      <w:r w:rsidR="00617419" w:rsidRPr="004B675E">
        <w:rPr>
          <w:rFonts w:ascii="Times New Roman" w:hAnsi="Times New Roman"/>
          <w:sz w:val="24"/>
          <w:szCs w:val="24"/>
        </w:rPr>
        <w:t xml:space="preserve">to work </w:t>
      </w:r>
      <w:ins w:id="92" w:author="jkarr" w:date="2011-11-13T20:22:00Z">
        <w:r w:rsidR="00CB40CE">
          <w:rPr>
            <w:rFonts w:ascii="Times New Roman" w:hAnsi="Times New Roman"/>
            <w:sz w:val="24"/>
            <w:szCs w:val="24"/>
          </w:rPr>
          <w:t xml:space="preserve">productively </w:t>
        </w:r>
      </w:ins>
      <w:r w:rsidR="00617419" w:rsidRPr="004B675E">
        <w:rPr>
          <w:rFonts w:ascii="Times New Roman" w:hAnsi="Times New Roman"/>
          <w:sz w:val="24"/>
          <w:szCs w:val="24"/>
        </w:rPr>
        <w:t>as an independent researcher</w:t>
      </w:r>
      <w:ins w:id="93" w:author="jkarr" w:date="2011-11-13T20:22:00Z">
        <w:r w:rsidR="00CB40CE">
          <w:rPr>
            <w:rFonts w:ascii="Times New Roman" w:hAnsi="Times New Roman"/>
            <w:sz w:val="24"/>
            <w:szCs w:val="24"/>
          </w:rPr>
          <w:t xml:space="preserve">, </w:t>
        </w:r>
      </w:ins>
      <w:ins w:id="94" w:author="jkarr" w:date="2011-11-13T20:23:00Z">
        <w:r w:rsidR="00CB40CE">
          <w:rPr>
            <w:rFonts w:ascii="Times New Roman" w:hAnsi="Times New Roman"/>
            <w:sz w:val="24"/>
            <w:szCs w:val="24"/>
          </w:rPr>
          <w:t xml:space="preserve">leading </w:t>
        </w:r>
      </w:ins>
      <w:del w:id="95" w:author="jkarr" w:date="2011-11-13T20:23:00Z">
        <w:r w:rsidR="00617419" w:rsidRPr="004B675E" w:rsidDel="00CB40CE">
          <w:rPr>
            <w:rFonts w:ascii="Times New Roman" w:hAnsi="Times New Roman"/>
            <w:sz w:val="24"/>
            <w:szCs w:val="24"/>
          </w:rPr>
          <w:delText xml:space="preserve"> on </w:delText>
        </w:r>
      </w:del>
      <w:r w:rsidR="00617419" w:rsidRPr="004B675E">
        <w:rPr>
          <w:rFonts w:ascii="Times New Roman" w:hAnsi="Times New Roman"/>
          <w:sz w:val="24"/>
          <w:szCs w:val="24"/>
        </w:rPr>
        <w:t>my own project.</w:t>
      </w:r>
    </w:p>
    <w:p w:rsidR="00676FD2" w:rsidRPr="004B675E" w:rsidRDefault="00676FD2" w:rsidP="001F623C">
      <w:pPr>
        <w:pStyle w:val="ListParagraph"/>
        <w:spacing w:after="0" w:line="72" w:lineRule="auto"/>
        <w:ind w:left="0"/>
        <w:jc w:val="both"/>
        <w:rPr>
          <w:rFonts w:ascii="Times New Roman" w:hAnsi="Times New Roman"/>
          <w:i/>
          <w:sz w:val="24"/>
          <w:szCs w:val="24"/>
          <w:u w:val="single"/>
        </w:rPr>
      </w:pPr>
    </w:p>
    <w:p w:rsidR="00A56389" w:rsidRPr="004B675E" w:rsidRDefault="009E5690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75E">
        <w:rPr>
          <w:rFonts w:ascii="Times New Roman" w:hAnsi="Times New Roman" w:cs="Times New Roman"/>
          <w:b/>
          <w:i/>
          <w:sz w:val="24"/>
          <w:szCs w:val="24"/>
        </w:rPr>
        <w:t xml:space="preserve">Project 2: </w:t>
      </w:r>
      <w:r w:rsidR="00A56389" w:rsidRPr="004B675E">
        <w:rPr>
          <w:rFonts w:ascii="Times New Roman" w:hAnsi="Times New Roman" w:cs="Times New Roman"/>
          <w:b/>
          <w:i/>
          <w:sz w:val="24"/>
          <w:szCs w:val="24"/>
        </w:rPr>
        <w:t>Thermally stable, compact, high energy density capacitors</w:t>
      </w:r>
      <w:r w:rsidR="00522554" w:rsidRPr="004B675E">
        <w:rPr>
          <w:rFonts w:ascii="Times New Roman" w:hAnsi="Times New Roman" w:cs="Times New Roman"/>
          <w:sz w:val="24"/>
          <w:szCs w:val="24"/>
        </w:rPr>
        <w:t>:</w:t>
      </w:r>
    </w:p>
    <w:p w:rsidR="00676FD2" w:rsidRPr="004B675E" w:rsidRDefault="009E5690" w:rsidP="001F623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B675E">
        <w:rPr>
          <w:rFonts w:ascii="Times New Roman" w:hAnsi="Times New Roman"/>
          <w:sz w:val="24"/>
          <w:szCs w:val="24"/>
        </w:rPr>
        <w:t>Compact, high energy density capacitors which are thermally stable at temperatures up to and beyond 300°C have numerous applications in aerospace and pulse-powered systems.  During the summer</w:t>
      </w:r>
      <w:ins w:id="96" w:author="jkarr" w:date="2011-11-13T20:27:00Z">
        <w:r w:rsidR="00A5517F">
          <w:rPr>
            <w:rFonts w:ascii="Times New Roman" w:hAnsi="Times New Roman"/>
            <w:sz w:val="24"/>
            <w:szCs w:val="24"/>
          </w:rPr>
          <w:t xml:space="preserve"> and </w:t>
        </w:r>
      </w:ins>
      <w:del w:id="97" w:author="jkarr" w:date="2011-11-13T20:27:00Z">
        <w:r w:rsidRPr="004B675E" w:rsidDel="00A5517F">
          <w:rPr>
            <w:rFonts w:ascii="Times New Roman" w:hAnsi="Times New Roman"/>
            <w:sz w:val="24"/>
            <w:szCs w:val="24"/>
          </w:rPr>
          <w:delText>/</w:delText>
        </w:r>
      </w:del>
      <w:r w:rsidRPr="004B675E">
        <w:rPr>
          <w:rFonts w:ascii="Times New Roman" w:hAnsi="Times New Roman"/>
          <w:sz w:val="24"/>
          <w:szCs w:val="24"/>
        </w:rPr>
        <w:t xml:space="preserve">fall of 2008 I worked on a team led by </w:t>
      </w:r>
      <w:r w:rsidR="002C6E30" w:rsidRPr="004B675E">
        <w:rPr>
          <w:rFonts w:ascii="Times New Roman" w:hAnsi="Times New Roman"/>
          <w:sz w:val="24"/>
          <w:szCs w:val="24"/>
        </w:rPr>
        <w:t xml:space="preserve">my supervisor and mentor at ATIF </w:t>
      </w:r>
      <w:r w:rsidRPr="004B675E">
        <w:rPr>
          <w:rFonts w:ascii="Times New Roman" w:hAnsi="Times New Roman"/>
          <w:sz w:val="24"/>
          <w:szCs w:val="24"/>
        </w:rPr>
        <w:t xml:space="preserve">Dr. </w:t>
      </w:r>
      <w:r w:rsidR="002C6E30" w:rsidRPr="004B675E">
        <w:rPr>
          <w:rFonts w:ascii="Times New Roman" w:hAnsi="Times New Roman"/>
          <w:sz w:val="24"/>
          <w:szCs w:val="24"/>
        </w:rPr>
        <w:t xml:space="preserve">Todd </w:t>
      </w:r>
      <w:r w:rsidRPr="004B675E">
        <w:rPr>
          <w:rFonts w:ascii="Times New Roman" w:hAnsi="Times New Roman"/>
          <w:sz w:val="24"/>
          <w:szCs w:val="24"/>
        </w:rPr>
        <w:t>Gudgel</w:t>
      </w:r>
      <w:ins w:id="98" w:author="jkarr" w:date="2011-11-13T20:27:00Z">
        <w:r w:rsidR="00A5517F">
          <w:rPr>
            <w:rFonts w:ascii="Times New Roman" w:hAnsi="Times New Roman"/>
            <w:sz w:val="24"/>
            <w:szCs w:val="24"/>
          </w:rPr>
          <w:t xml:space="preserve"> to develop high energy density capacitors</w:t>
        </w:r>
      </w:ins>
      <w:r w:rsidRPr="004B675E">
        <w:rPr>
          <w:rFonts w:ascii="Times New Roman" w:hAnsi="Times New Roman"/>
          <w:sz w:val="24"/>
          <w:szCs w:val="24"/>
        </w:rPr>
        <w:t xml:space="preserve">.  This project was a massive undertaking for the </w:t>
      </w:r>
      <w:r w:rsidR="00B6619B" w:rsidRPr="004B675E">
        <w:rPr>
          <w:rFonts w:ascii="Times New Roman" w:hAnsi="Times New Roman"/>
          <w:sz w:val="24"/>
          <w:szCs w:val="24"/>
        </w:rPr>
        <w:t>company</w:t>
      </w:r>
      <w:ins w:id="99" w:author="jkarr" w:date="2011-11-13T20:28:00Z">
        <w:r w:rsidR="00A5517F">
          <w:rPr>
            <w:rFonts w:ascii="Times New Roman" w:hAnsi="Times New Roman"/>
            <w:sz w:val="24"/>
            <w:szCs w:val="24"/>
          </w:rPr>
          <w:t>. The capacitors that we developed extend</w:t>
        </w:r>
      </w:ins>
      <w:ins w:id="100" w:author="jkarr" w:date="2011-11-13T20:29:00Z">
        <w:r w:rsidR="00A5517F">
          <w:rPr>
            <w:rFonts w:ascii="Times New Roman" w:hAnsi="Times New Roman"/>
            <w:sz w:val="24"/>
            <w:szCs w:val="24"/>
          </w:rPr>
          <w:t>ed</w:t>
        </w:r>
      </w:ins>
      <w:ins w:id="101" w:author="jkarr" w:date="2011-11-13T20:28:00Z">
        <w:r w:rsidR="00A5517F">
          <w:rPr>
            <w:rFonts w:ascii="Times New Roman" w:hAnsi="Times New Roman"/>
            <w:sz w:val="24"/>
            <w:szCs w:val="24"/>
          </w:rPr>
          <w:t xml:space="preserve"> the applications of the company's solar cell </w:t>
        </w:r>
      </w:ins>
      <w:ins w:id="102" w:author="jkarr" w:date="2011-11-13T20:29:00Z">
        <w:r w:rsidR="00A5517F">
          <w:rPr>
            <w:rFonts w:ascii="Times New Roman" w:hAnsi="Times New Roman"/>
            <w:sz w:val="24"/>
            <w:szCs w:val="24"/>
          </w:rPr>
          <w:t xml:space="preserve">technologies into </w:t>
        </w:r>
      </w:ins>
      <w:r w:rsidR="00B6619B" w:rsidRPr="004B675E">
        <w:rPr>
          <w:rFonts w:ascii="Times New Roman" w:hAnsi="Times New Roman"/>
          <w:sz w:val="24"/>
          <w:szCs w:val="24"/>
        </w:rPr>
        <w:t xml:space="preserve"> that</w:t>
      </w:r>
      <w:r w:rsidRPr="004B675E">
        <w:rPr>
          <w:rFonts w:ascii="Times New Roman" w:hAnsi="Times New Roman"/>
          <w:sz w:val="24"/>
          <w:szCs w:val="24"/>
        </w:rPr>
        <w:t xml:space="preserve"> extended </w:t>
      </w:r>
      <w:r w:rsidR="00B6619B" w:rsidRPr="004B675E">
        <w:rPr>
          <w:rFonts w:ascii="Times New Roman" w:hAnsi="Times New Roman"/>
          <w:sz w:val="24"/>
          <w:szCs w:val="24"/>
        </w:rPr>
        <w:t>their technology’s</w:t>
      </w:r>
      <w:r w:rsidRPr="004B675E">
        <w:rPr>
          <w:rFonts w:ascii="Times New Roman" w:hAnsi="Times New Roman"/>
          <w:sz w:val="24"/>
          <w:szCs w:val="24"/>
        </w:rPr>
        <w:t xml:space="preserve"> applications into </w:t>
      </w:r>
      <w:del w:id="103" w:author="jkarr" w:date="2011-11-13T20:29:00Z">
        <w:r w:rsidRPr="004B675E" w:rsidDel="00A5517F">
          <w:rPr>
            <w:rFonts w:ascii="Times New Roman" w:hAnsi="Times New Roman"/>
            <w:sz w:val="24"/>
            <w:szCs w:val="24"/>
          </w:rPr>
          <w:delText xml:space="preserve">previously </w:delText>
        </w:r>
      </w:del>
      <w:r w:rsidRPr="004B675E">
        <w:rPr>
          <w:rFonts w:ascii="Times New Roman" w:hAnsi="Times New Roman"/>
          <w:sz w:val="24"/>
          <w:szCs w:val="24"/>
        </w:rPr>
        <w:t xml:space="preserve">un-tapped dielectric markets.  </w:t>
      </w:r>
      <w:del w:id="104" w:author="jkarr" w:date="2011-11-13T20:30:00Z">
        <w:r w:rsidRPr="004B675E" w:rsidDel="00A5517F">
          <w:rPr>
            <w:rFonts w:ascii="Times New Roman" w:hAnsi="Times New Roman"/>
            <w:sz w:val="24"/>
            <w:szCs w:val="24"/>
          </w:rPr>
          <w:delText>During the course of a nine month</w:delText>
        </w:r>
        <w:r w:rsidR="0035264A" w:rsidRPr="004B675E" w:rsidDel="00A5517F">
          <w:rPr>
            <w:rFonts w:ascii="Times New Roman" w:hAnsi="Times New Roman"/>
            <w:sz w:val="24"/>
            <w:szCs w:val="24"/>
          </w:rPr>
          <w:delText>s</w:delText>
        </w:r>
        <w:r w:rsidRPr="004B675E" w:rsidDel="00A5517F">
          <w:rPr>
            <w:rFonts w:ascii="Times New Roman" w:hAnsi="Times New Roman"/>
            <w:sz w:val="24"/>
            <w:szCs w:val="24"/>
          </w:rPr>
          <w:delText xml:space="preserve"> the team and I collaborated to generate a work p</w:delText>
        </w:r>
        <w:r w:rsidR="00632068" w:rsidRPr="004B675E" w:rsidDel="00A5517F">
          <w:rPr>
            <w:rFonts w:ascii="Times New Roman" w:hAnsi="Times New Roman"/>
            <w:sz w:val="24"/>
            <w:szCs w:val="24"/>
          </w:rPr>
          <w:delText>lan with the</w:delText>
        </w:r>
      </w:del>
      <w:ins w:id="105" w:author="jkarr" w:date="2011-11-13T20:30:00Z">
        <w:r w:rsidR="00A5517F">
          <w:rPr>
            <w:rFonts w:ascii="Times New Roman" w:hAnsi="Times New Roman"/>
            <w:sz w:val="24"/>
            <w:szCs w:val="24"/>
          </w:rPr>
          <w:t>Specifically, our</w:t>
        </w:r>
      </w:ins>
      <w:r w:rsidR="00632068" w:rsidRPr="004B675E">
        <w:rPr>
          <w:rFonts w:ascii="Times New Roman" w:hAnsi="Times New Roman"/>
          <w:sz w:val="24"/>
          <w:szCs w:val="24"/>
        </w:rPr>
        <w:t xml:space="preserve"> goal </w:t>
      </w:r>
      <w:del w:id="106" w:author="jkarr" w:date="2011-11-13T20:31:00Z">
        <w:r w:rsidR="00632068" w:rsidRPr="004B675E" w:rsidDel="00A5517F">
          <w:rPr>
            <w:rFonts w:ascii="Times New Roman" w:hAnsi="Times New Roman"/>
            <w:sz w:val="24"/>
            <w:szCs w:val="24"/>
          </w:rPr>
          <w:delText xml:space="preserve">of </w:delText>
        </w:r>
      </w:del>
      <w:ins w:id="107" w:author="jkarr" w:date="2011-11-13T20:31:00Z">
        <w:r w:rsidR="00A5517F">
          <w:rPr>
            <w:rFonts w:ascii="Times New Roman" w:hAnsi="Times New Roman"/>
            <w:sz w:val="24"/>
            <w:szCs w:val="24"/>
          </w:rPr>
          <w:t>was to</w:t>
        </w:r>
        <w:r w:rsidR="00A5517F" w:rsidRPr="004B675E">
          <w:rPr>
            <w:rFonts w:ascii="Times New Roman" w:hAnsi="Times New Roman"/>
            <w:sz w:val="24"/>
            <w:szCs w:val="24"/>
          </w:rPr>
          <w:t xml:space="preserve"> </w:t>
        </w:r>
        <w:r w:rsidR="00A5517F">
          <w:rPr>
            <w:rFonts w:ascii="Times New Roman" w:hAnsi="Times New Roman"/>
            <w:sz w:val="24"/>
            <w:szCs w:val="24"/>
          </w:rPr>
          <w:t xml:space="preserve">develop </w:t>
        </w:r>
      </w:ins>
      <w:del w:id="108" w:author="jkarr" w:date="2011-11-13T20:31:00Z">
        <w:r w:rsidR="00632068" w:rsidRPr="004B675E" w:rsidDel="00A5517F">
          <w:rPr>
            <w:rFonts w:ascii="Times New Roman" w:hAnsi="Times New Roman"/>
            <w:sz w:val="24"/>
            <w:szCs w:val="24"/>
          </w:rPr>
          <w:delText xml:space="preserve">depositing </w:delText>
        </w:r>
      </w:del>
      <w:r w:rsidRPr="004B675E">
        <w:rPr>
          <w:rFonts w:ascii="Times New Roman" w:hAnsi="Times New Roman"/>
          <w:sz w:val="24"/>
          <w:szCs w:val="24"/>
        </w:rPr>
        <w:t>thin films with highly controlled dielectric properties</w:t>
      </w:r>
      <w:ins w:id="109" w:author="jkarr" w:date="2011-11-13T20:31:00Z">
        <w:r w:rsidR="00A5517F">
          <w:rPr>
            <w:rFonts w:ascii="Times New Roman" w:hAnsi="Times New Roman"/>
            <w:sz w:val="24"/>
            <w:szCs w:val="24"/>
          </w:rPr>
          <w:t xml:space="preserve"> that could be deposited onto solar cells</w:t>
        </w:r>
      </w:ins>
      <w:r w:rsidRPr="004B675E">
        <w:rPr>
          <w:rFonts w:ascii="Times New Roman" w:hAnsi="Times New Roman"/>
          <w:sz w:val="24"/>
          <w:szCs w:val="24"/>
        </w:rPr>
        <w:t xml:space="preserve">.  </w:t>
      </w:r>
      <w:ins w:id="110" w:author="jkarr" w:date="2011-11-13T20:32:00Z">
        <w:r w:rsidR="00A5517F">
          <w:rPr>
            <w:rFonts w:ascii="Times New Roman" w:hAnsi="Times New Roman"/>
            <w:sz w:val="24"/>
            <w:szCs w:val="24"/>
          </w:rPr>
          <w:t xml:space="preserve">This required us to </w:t>
        </w:r>
      </w:ins>
      <w:del w:id="111" w:author="jkarr" w:date="2011-11-13T20:32:00Z">
        <w:r w:rsidRPr="004B675E" w:rsidDel="00A5517F">
          <w:rPr>
            <w:rFonts w:ascii="Times New Roman" w:hAnsi="Times New Roman"/>
            <w:sz w:val="24"/>
            <w:szCs w:val="24"/>
          </w:rPr>
          <w:delText>Our tasks were to find</w:delText>
        </w:r>
      </w:del>
      <w:ins w:id="112" w:author="jkarr" w:date="2011-11-13T20:32:00Z">
        <w:r w:rsidR="00A5517F">
          <w:rPr>
            <w:rFonts w:ascii="Times New Roman" w:hAnsi="Times New Roman"/>
            <w:sz w:val="24"/>
            <w:szCs w:val="24"/>
          </w:rPr>
          <w:t>determine</w:t>
        </w:r>
      </w:ins>
      <w:r w:rsidRPr="004B675E">
        <w:rPr>
          <w:rFonts w:ascii="Times New Roman" w:hAnsi="Times New Roman"/>
          <w:sz w:val="24"/>
          <w:szCs w:val="24"/>
        </w:rPr>
        <w:t xml:space="preserve"> </w:t>
      </w:r>
      <w:r w:rsidR="002137F0" w:rsidRPr="004B675E">
        <w:rPr>
          <w:rFonts w:ascii="Times New Roman" w:hAnsi="Times New Roman"/>
          <w:sz w:val="24"/>
          <w:szCs w:val="24"/>
        </w:rPr>
        <w:t>the new technology’s</w:t>
      </w:r>
      <w:r w:rsidRPr="004B675E">
        <w:rPr>
          <w:rFonts w:ascii="Times New Roman" w:hAnsi="Times New Roman"/>
          <w:sz w:val="24"/>
          <w:szCs w:val="24"/>
        </w:rPr>
        <w:t xml:space="preserve"> dielectric constant and breakdown strength over a range of stoichiometries</w:t>
      </w:r>
      <w:ins w:id="113" w:author="jkarr" w:date="2011-11-13T20:32:00Z">
        <w:r w:rsidR="00A5517F">
          <w:rPr>
            <w:rFonts w:ascii="Times New Roman" w:hAnsi="Times New Roman"/>
            <w:sz w:val="24"/>
            <w:szCs w:val="24"/>
          </w:rPr>
          <w:t>,</w:t>
        </w:r>
      </w:ins>
      <w:r w:rsidRPr="004B675E">
        <w:rPr>
          <w:rFonts w:ascii="Times New Roman" w:hAnsi="Times New Roman"/>
          <w:sz w:val="24"/>
          <w:szCs w:val="24"/>
        </w:rPr>
        <w:t xml:space="preserve"> and to engineer a coating architecture, which would have a loss tangent of less than 1%.  Over the course of this project we accomplished our goals and </w:t>
      </w:r>
      <w:ins w:id="114" w:author="jkarr" w:date="2011-11-13T20:33:00Z">
        <w:r w:rsidR="00A5517F">
          <w:rPr>
            <w:rFonts w:ascii="Times New Roman" w:hAnsi="Times New Roman"/>
            <w:sz w:val="24"/>
            <w:szCs w:val="24"/>
          </w:rPr>
          <w:t xml:space="preserve">designed </w:t>
        </w:r>
      </w:ins>
      <w:del w:id="115" w:author="jkarr" w:date="2011-11-13T20:33:00Z">
        <w:r w:rsidRPr="004B675E" w:rsidDel="00A5517F">
          <w:rPr>
            <w:rFonts w:ascii="Times New Roman" w:hAnsi="Times New Roman"/>
            <w:sz w:val="24"/>
            <w:szCs w:val="24"/>
          </w:rPr>
          <w:delText xml:space="preserve">consistently created </w:delText>
        </w:r>
      </w:del>
      <w:ins w:id="116" w:author="jkarr" w:date="2011-11-13T20:33:00Z">
        <w:r w:rsidR="00A5517F">
          <w:rPr>
            <w:rFonts w:ascii="Times New Roman" w:hAnsi="Times New Roman"/>
            <w:sz w:val="24"/>
            <w:szCs w:val="24"/>
          </w:rPr>
          <w:t xml:space="preserve">robust </w:t>
        </w:r>
      </w:ins>
      <w:r w:rsidRPr="004B675E">
        <w:rPr>
          <w:rFonts w:ascii="Times New Roman" w:hAnsi="Times New Roman"/>
          <w:sz w:val="24"/>
          <w:szCs w:val="24"/>
        </w:rPr>
        <w:t>thin-films with loss tangents as low as 0.1%.</w:t>
      </w:r>
    </w:p>
    <w:p w:rsidR="00EB1EF7" w:rsidRPr="004B675E" w:rsidRDefault="009E5690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75E">
        <w:rPr>
          <w:rFonts w:ascii="Times New Roman" w:hAnsi="Times New Roman"/>
          <w:sz w:val="24"/>
          <w:szCs w:val="24"/>
        </w:rPr>
        <w:t xml:space="preserve">I </w:t>
      </w:r>
      <w:r w:rsidR="00CC1723" w:rsidRPr="004B675E">
        <w:rPr>
          <w:rFonts w:ascii="Times New Roman" w:hAnsi="Times New Roman"/>
          <w:sz w:val="24"/>
          <w:szCs w:val="24"/>
        </w:rPr>
        <w:t xml:space="preserve">was responsible for </w:t>
      </w:r>
      <w:r w:rsidRPr="004B675E">
        <w:rPr>
          <w:rFonts w:ascii="Times New Roman" w:hAnsi="Times New Roman"/>
          <w:sz w:val="24"/>
          <w:szCs w:val="24"/>
        </w:rPr>
        <w:t xml:space="preserve">characterizing the dielectric properties of the thin films we created and </w:t>
      </w:r>
      <w:del w:id="117" w:author="jkarr" w:date="2011-11-13T20:35:00Z">
        <w:r w:rsidRPr="004B675E" w:rsidDel="00C6325F">
          <w:rPr>
            <w:rFonts w:ascii="Times New Roman" w:hAnsi="Times New Roman"/>
            <w:sz w:val="24"/>
            <w:szCs w:val="24"/>
          </w:rPr>
          <w:delText xml:space="preserve">relating </w:delText>
        </w:r>
      </w:del>
      <w:ins w:id="118" w:author="jkarr" w:date="2011-11-13T20:35:00Z">
        <w:r w:rsidR="00C6325F">
          <w:rPr>
            <w:rFonts w:ascii="Times New Roman" w:hAnsi="Times New Roman"/>
            <w:sz w:val="24"/>
            <w:szCs w:val="24"/>
          </w:rPr>
          <w:t>communicating</w:t>
        </w:r>
        <w:r w:rsidR="00C6325F" w:rsidRPr="004B675E">
          <w:rPr>
            <w:rFonts w:ascii="Times New Roman" w:hAnsi="Times New Roman"/>
            <w:sz w:val="24"/>
            <w:szCs w:val="24"/>
          </w:rPr>
          <w:t xml:space="preserve"> </w:t>
        </w:r>
      </w:ins>
      <w:del w:id="119" w:author="jkarr" w:date="2011-11-13T20:35:00Z">
        <w:r w:rsidRPr="004B675E" w:rsidDel="00C6325F">
          <w:rPr>
            <w:rFonts w:ascii="Times New Roman" w:hAnsi="Times New Roman"/>
            <w:sz w:val="24"/>
            <w:szCs w:val="24"/>
          </w:rPr>
          <w:delText xml:space="preserve">these </w:delText>
        </w:r>
      </w:del>
      <w:ins w:id="120" w:author="jkarr" w:date="2011-11-13T20:35:00Z">
        <w:r w:rsidR="00C6325F">
          <w:rPr>
            <w:rFonts w:ascii="Times New Roman" w:hAnsi="Times New Roman"/>
            <w:sz w:val="24"/>
            <w:szCs w:val="24"/>
          </w:rPr>
          <w:t>my</w:t>
        </w:r>
        <w:r w:rsidR="00C6325F" w:rsidRPr="004B675E">
          <w:rPr>
            <w:rFonts w:ascii="Times New Roman" w:hAnsi="Times New Roman"/>
            <w:sz w:val="24"/>
            <w:szCs w:val="24"/>
          </w:rPr>
          <w:t xml:space="preserve"> </w:t>
        </w:r>
      </w:ins>
      <w:r w:rsidRPr="004B675E">
        <w:rPr>
          <w:rFonts w:ascii="Times New Roman" w:hAnsi="Times New Roman"/>
          <w:sz w:val="24"/>
          <w:szCs w:val="24"/>
        </w:rPr>
        <w:t xml:space="preserve">findings </w:t>
      </w:r>
      <w:del w:id="121" w:author="jkarr" w:date="2011-11-13T20:35:00Z">
        <w:r w:rsidRPr="004B675E" w:rsidDel="00C6325F">
          <w:rPr>
            <w:rFonts w:ascii="Times New Roman" w:hAnsi="Times New Roman"/>
            <w:sz w:val="24"/>
            <w:szCs w:val="24"/>
          </w:rPr>
          <w:delText xml:space="preserve">during weekly meetings </w:delText>
        </w:r>
      </w:del>
      <w:r w:rsidRPr="004B675E">
        <w:rPr>
          <w:rFonts w:ascii="Times New Roman" w:hAnsi="Times New Roman"/>
          <w:sz w:val="24"/>
          <w:szCs w:val="24"/>
        </w:rPr>
        <w:t xml:space="preserve">to my team.  This required me to develop impeccable data management, organization, and presentation skills.  </w:t>
      </w:r>
      <w:del w:id="122" w:author="jkarr" w:date="2011-11-13T20:35:00Z">
        <w:r w:rsidRPr="004B675E" w:rsidDel="00C6325F">
          <w:rPr>
            <w:rFonts w:ascii="Times New Roman" w:hAnsi="Times New Roman"/>
            <w:sz w:val="24"/>
            <w:szCs w:val="24"/>
          </w:rPr>
          <w:delText>Every one</w:delText>
        </w:r>
      </w:del>
      <w:ins w:id="123" w:author="jkarr" w:date="2011-11-13T20:35:00Z">
        <w:r w:rsidR="00C6325F">
          <w:rPr>
            <w:rFonts w:ascii="Times New Roman" w:hAnsi="Times New Roman"/>
            <w:sz w:val="24"/>
            <w:szCs w:val="24"/>
          </w:rPr>
          <w:t>I measured over 3,000 properties</w:t>
        </w:r>
      </w:ins>
      <w:ins w:id="124" w:author="jkarr" w:date="2011-11-13T20:36:00Z">
        <w:r w:rsidR="00C6325F">
          <w:rPr>
            <w:rFonts w:ascii="Times New Roman" w:hAnsi="Times New Roman"/>
            <w:sz w:val="24"/>
            <w:szCs w:val="24"/>
          </w:rPr>
          <w:t xml:space="preserve"> -- </w:t>
        </w:r>
      </w:ins>
      <w:ins w:id="125" w:author="jkarr" w:date="2011-11-13T20:37:00Z">
        <w:r w:rsidR="00C6325F">
          <w:rPr>
            <w:rFonts w:ascii="Times New Roman" w:hAnsi="Times New Roman"/>
            <w:sz w:val="24"/>
            <w:szCs w:val="24"/>
          </w:rPr>
          <w:t>including</w:t>
        </w:r>
      </w:ins>
      <w:ins w:id="126" w:author="jkarr" w:date="2011-11-13T20:36:00Z">
        <w:r w:rsidR="00C6325F">
          <w:rPr>
            <w:rFonts w:ascii="Times New Roman" w:hAnsi="Times New Roman"/>
            <w:sz w:val="24"/>
            <w:szCs w:val="24"/>
          </w:rPr>
          <w:t xml:space="preserve"> </w:t>
        </w:r>
        <w:r w:rsidR="00C6325F" w:rsidRPr="004B675E">
          <w:rPr>
            <w:rFonts w:ascii="Times New Roman" w:hAnsi="Times New Roman"/>
            <w:sz w:val="24"/>
            <w:szCs w:val="24"/>
          </w:rPr>
          <w:t xml:space="preserve">capacitance, loss, induction, impedance, and phase </w:t>
        </w:r>
      </w:ins>
      <w:ins w:id="127" w:author="jkarr" w:date="2011-11-13T20:37:00Z">
        <w:r w:rsidR="00C6325F">
          <w:rPr>
            <w:rFonts w:ascii="Times New Roman" w:hAnsi="Times New Roman"/>
            <w:sz w:val="24"/>
            <w:szCs w:val="24"/>
          </w:rPr>
          <w:t>angle,</w:t>
        </w:r>
      </w:ins>
      <w:ins w:id="128" w:author="jkarr" w:date="2011-11-13T20:35:00Z">
        <w:r w:rsidR="00C6325F">
          <w:rPr>
            <w:rFonts w:ascii="Times New Roman" w:hAnsi="Times New Roman"/>
            <w:sz w:val="24"/>
            <w:szCs w:val="24"/>
          </w:rPr>
          <w:t xml:space="preserve"> </w:t>
        </w:r>
      </w:ins>
      <w:ins w:id="129" w:author="jkarr" w:date="2011-11-13T20:36:00Z">
        <w:r w:rsidR="00C6325F">
          <w:rPr>
            <w:rFonts w:ascii="Times New Roman" w:hAnsi="Times New Roman"/>
            <w:sz w:val="24"/>
            <w:szCs w:val="24"/>
          </w:rPr>
          <w:t>for</w:t>
        </w:r>
      </w:ins>
      <w:ins w:id="130" w:author="jkarr" w:date="2011-11-13T20:35:00Z">
        <w:r w:rsidR="00C6325F">
          <w:rPr>
            <w:rFonts w:ascii="Times New Roman" w:hAnsi="Times New Roman"/>
            <w:sz w:val="24"/>
            <w:szCs w:val="24"/>
          </w:rPr>
          <w:t xml:space="preserve"> each</w:t>
        </w:r>
      </w:ins>
      <w:r w:rsidRPr="004B675E">
        <w:rPr>
          <w:rFonts w:ascii="Times New Roman" w:hAnsi="Times New Roman"/>
          <w:sz w:val="24"/>
          <w:szCs w:val="24"/>
        </w:rPr>
        <w:t xml:space="preserve"> of the hundreds of dielectric foil samples </w:t>
      </w:r>
      <w:ins w:id="131" w:author="jkarr" w:date="2011-11-13T20:36:00Z">
        <w:r w:rsidR="00C6325F">
          <w:rPr>
            <w:rFonts w:ascii="Times New Roman" w:hAnsi="Times New Roman"/>
            <w:sz w:val="24"/>
            <w:szCs w:val="24"/>
          </w:rPr>
          <w:t>my team created</w:t>
        </w:r>
      </w:ins>
      <w:del w:id="132" w:author="jkarr" w:date="2011-11-13T20:36:00Z">
        <w:r w:rsidRPr="004B675E" w:rsidDel="00C6325F">
          <w:rPr>
            <w:rFonts w:ascii="Times New Roman" w:hAnsi="Times New Roman"/>
            <w:sz w:val="24"/>
            <w:szCs w:val="24"/>
          </w:rPr>
          <w:delText>created had over 3,000 data points associated with it, cataloging parameters like capacitance, loss, induction, impedance, and phase angle over a range of A/C frequencies</w:delText>
        </w:r>
      </w:del>
      <w:r w:rsidRPr="004B675E">
        <w:rPr>
          <w:rFonts w:ascii="Times New Roman" w:hAnsi="Times New Roman"/>
          <w:sz w:val="24"/>
          <w:szCs w:val="24"/>
        </w:rPr>
        <w:t>.  I designed the entire data collection protocol and management system for the project</w:t>
      </w:r>
      <w:ins w:id="133" w:author="jkarr" w:date="2011-11-13T20:37:00Z">
        <w:r w:rsidR="00C6325F">
          <w:rPr>
            <w:rFonts w:ascii="Times New Roman" w:hAnsi="Times New Roman"/>
            <w:sz w:val="24"/>
            <w:szCs w:val="24"/>
          </w:rPr>
          <w:t>. AFTI continues to use this management system today</w:t>
        </w:r>
      </w:ins>
      <w:del w:id="134" w:author="jkarr" w:date="2011-11-13T20:38:00Z">
        <w:r w:rsidRPr="004B675E" w:rsidDel="00C6325F">
          <w:rPr>
            <w:rFonts w:ascii="Times New Roman" w:hAnsi="Times New Roman"/>
            <w:sz w:val="24"/>
            <w:szCs w:val="24"/>
          </w:rPr>
          <w:delText xml:space="preserve"> which is still used at ATFI today</w:delText>
        </w:r>
      </w:del>
      <w:r w:rsidRPr="004B675E">
        <w:rPr>
          <w:rFonts w:ascii="Times New Roman" w:hAnsi="Times New Roman"/>
          <w:sz w:val="24"/>
          <w:szCs w:val="24"/>
        </w:rPr>
        <w:t xml:space="preserve">. </w:t>
      </w:r>
      <w:del w:id="135" w:author="jkarr" w:date="2011-11-13T20:38:00Z">
        <w:r w:rsidRPr="004B675E" w:rsidDel="00C6325F">
          <w:rPr>
            <w:rFonts w:ascii="Times New Roman" w:hAnsi="Times New Roman"/>
            <w:sz w:val="24"/>
            <w:szCs w:val="24"/>
          </w:rPr>
          <w:delText xml:space="preserve">As part of this project </w:delText>
        </w:r>
      </w:del>
      <w:r w:rsidRPr="004B675E">
        <w:rPr>
          <w:rFonts w:ascii="Times New Roman" w:hAnsi="Times New Roman"/>
          <w:sz w:val="24"/>
          <w:szCs w:val="24"/>
        </w:rPr>
        <w:t xml:space="preserve">I </w:t>
      </w:r>
      <w:ins w:id="136" w:author="jkarr" w:date="2011-11-13T20:38:00Z">
        <w:r w:rsidR="00C6325F">
          <w:rPr>
            <w:rFonts w:ascii="Times New Roman" w:hAnsi="Times New Roman"/>
            <w:sz w:val="24"/>
            <w:szCs w:val="24"/>
          </w:rPr>
          <w:t xml:space="preserve">also </w:t>
        </w:r>
      </w:ins>
      <w:r w:rsidRPr="004B675E">
        <w:rPr>
          <w:rFonts w:ascii="Times New Roman" w:hAnsi="Times New Roman"/>
          <w:sz w:val="24"/>
          <w:szCs w:val="24"/>
        </w:rPr>
        <w:t>contributed to</w:t>
      </w:r>
      <w:ins w:id="137" w:author="jkarr" w:date="2011-11-13T20:38:00Z">
        <w:r w:rsidR="00C6325F">
          <w:rPr>
            <w:rFonts w:ascii="Times New Roman" w:hAnsi="Times New Roman"/>
            <w:sz w:val="24"/>
            <w:szCs w:val="24"/>
          </w:rPr>
          <w:t xml:space="preserve"> many</w:t>
        </w:r>
      </w:ins>
      <w:del w:id="138" w:author="jkarr" w:date="2011-11-13T20:38:00Z">
        <w:r w:rsidRPr="004B675E" w:rsidDel="00C6325F">
          <w:rPr>
            <w:rFonts w:ascii="Times New Roman" w:hAnsi="Times New Roman"/>
            <w:sz w:val="24"/>
            <w:szCs w:val="24"/>
          </w:rPr>
          <w:delText xml:space="preserve"> a number</w:delText>
        </w:r>
      </w:del>
      <w:r w:rsidRPr="004B675E">
        <w:rPr>
          <w:rFonts w:ascii="Times New Roman" w:hAnsi="Times New Roman"/>
          <w:sz w:val="24"/>
          <w:szCs w:val="24"/>
        </w:rPr>
        <w:t xml:space="preserve"> </w:t>
      </w:r>
      <w:del w:id="139" w:author="jkarr" w:date="2011-11-13T20:38:00Z">
        <w:r w:rsidRPr="004B675E" w:rsidDel="00C6325F">
          <w:rPr>
            <w:rFonts w:ascii="Times New Roman" w:hAnsi="Times New Roman"/>
            <w:sz w:val="24"/>
            <w:szCs w:val="24"/>
          </w:rPr>
          <w:delText xml:space="preserve">of </w:delText>
        </w:r>
      </w:del>
      <w:r w:rsidRPr="004B675E">
        <w:rPr>
          <w:rFonts w:ascii="Times New Roman" w:hAnsi="Times New Roman"/>
          <w:sz w:val="24"/>
          <w:szCs w:val="24"/>
        </w:rPr>
        <w:t>quarterly and final reports written for our funding sources, as well as prepared presentation materials and posters for industry conferences and presentations.</w:t>
      </w:r>
    </w:p>
    <w:p w:rsidR="007745E7" w:rsidRPr="004B675E" w:rsidRDefault="007745E7" w:rsidP="001F623C">
      <w:pPr>
        <w:spacing w:after="0" w:line="7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87A" w:rsidRPr="004B675E" w:rsidRDefault="00A56389" w:rsidP="001F62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675E">
        <w:rPr>
          <w:rFonts w:ascii="Times New Roman" w:hAnsi="Times New Roman" w:cs="Times New Roman"/>
          <w:b/>
          <w:sz w:val="24"/>
          <w:szCs w:val="24"/>
        </w:rPr>
        <w:lastRenderedPageBreak/>
        <w:t>Department of Chemical and Biological Engineering, Northwestern University (2009).</w:t>
      </w:r>
      <w:r w:rsidR="001F5BC0" w:rsidRPr="004B675E">
        <w:rPr>
          <w:rFonts w:ascii="Times New Roman" w:hAnsi="Times New Roman" w:cs="Times New Roman"/>
          <w:sz w:val="24"/>
          <w:szCs w:val="24"/>
        </w:rPr>
        <w:t xml:space="preserve"> Motivated by </w:t>
      </w:r>
      <w:del w:id="140" w:author="jkarr" w:date="2011-11-13T20:40:00Z">
        <w:r w:rsidR="006C714C" w:rsidRPr="004B675E" w:rsidDel="00C6325F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6C714C" w:rsidRPr="004B675E">
        <w:rPr>
          <w:rFonts w:ascii="Times New Roman" w:hAnsi="Times New Roman" w:cs="Times New Roman"/>
          <w:sz w:val="24"/>
          <w:szCs w:val="24"/>
        </w:rPr>
        <w:t xml:space="preserve">bioengineering research I saw </w:t>
      </w:r>
      <w:del w:id="141" w:author="jkarr" w:date="2011-11-13T20:41:00Z">
        <w:r w:rsidR="006C714C" w:rsidRPr="004B675E" w:rsidDel="00C6325F">
          <w:rPr>
            <w:rFonts w:ascii="Times New Roman" w:hAnsi="Times New Roman" w:cs="Times New Roman"/>
            <w:sz w:val="24"/>
            <w:szCs w:val="24"/>
          </w:rPr>
          <w:delText>presented in</w:delText>
        </w:r>
      </w:del>
      <w:ins w:id="142" w:author="jkarr" w:date="2011-11-13T20:41:00Z">
        <w:r w:rsidR="00C6325F">
          <w:rPr>
            <w:rFonts w:ascii="Times New Roman" w:hAnsi="Times New Roman" w:cs="Times New Roman"/>
            <w:sz w:val="24"/>
            <w:szCs w:val="24"/>
          </w:rPr>
          <w:t>at</w:t>
        </w:r>
      </w:ins>
      <w:r w:rsidR="006C714C" w:rsidRPr="004B675E">
        <w:rPr>
          <w:rFonts w:ascii="Times New Roman" w:hAnsi="Times New Roman" w:cs="Times New Roman"/>
          <w:sz w:val="24"/>
          <w:szCs w:val="24"/>
        </w:rPr>
        <w:t xml:space="preserve"> a lecture series at Northwestern University</w:t>
      </w:r>
      <w:ins w:id="143" w:author="jkarr" w:date="2011-11-13T20:41:00Z">
        <w:r w:rsidR="00C6325F">
          <w:rPr>
            <w:rFonts w:ascii="Times New Roman" w:hAnsi="Times New Roman" w:cs="Times New Roman"/>
            <w:sz w:val="24"/>
            <w:szCs w:val="24"/>
          </w:rPr>
          <w:t>,</w:t>
        </w:r>
      </w:ins>
      <w:r w:rsidR="006C714C" w:rsidRPr="004B675E">
        <w:rPr>
          <w:rFonts w:ascii="Times New Roman" w:hAnsi="Times New Roman" w:cs="Times New Roman"/>
          <w:sz w:val="24"/>
          <w:szCs w:val="24"/>
        </w:rPr>
        <w:t xml:space="preserve"> I </w:t>
      </w:r>
      <w:del w:id="144" w:author="jkarr" w:date="2011-11-13T20:41:00Z">
        <w:r w:rsidR="006C714C" w:rsidRPr="004B675E" w:rsidDel="00C6325F">
          <w:rPr>
            <w:rFonts w:ascii="Times New Roman" w:hAnsi="Times New Roman" w:cs="Times New Roman"/>
            <w:sz w:val="24"/>
            <w:szCs w:val="24"/>
          </w:rPr>
          <w:delText>decided to</w:delText>
        </w:r>
      </w:del>
      <w:ins w:id="145" w:author="jkarr" w:date="2011-11-13T20:41:00Z">
        <w:r w:rsidR="00C6325F">
          <w:rPr>
            <w:rFonts w:ascii="Times New Roman" w:hAnsi="Times New Roman" w:cs="Times New Roman"/>
            <w:sz w:val="24"/>
            <w:szCs w:val="24"/>
          </w:rPr>
          <w:t>contacted</w:t>
        </w:r>
      </w:ins>
      <w:r w:rsidR="006C714C" w:rsidRPr="004B675E">
        <w:rPr>
          <w:rFonts w:ascii="Times New Roman" w:hAnsi="Times New Roman" w:cs="Times New Roman"/>
          <w:sz w:val="24"/>
          <w:szCs w:val="24"/>
        </w:rPr>
        <w:t xml:space="preserve"> </w:t>
      </w:r>
      <w:del w:id="146" w:author="jkarr" w:date="2011-11-13T20:41:00Z">
        <w:r w:rsidR="001F5BC0" w:rsidRPr="004B675E" w:rsidDel="00C6325F">
          <w:rPr>
            <w:rFonts w:ascii="Times New Roman" w:hAnsi="Times New Roman" w:cs="Times New Roman"/>
            <w:sz w:val="24"/>
            <w:szCs w:val="24"/>
          </w:rPr>
          <w:delText xml:space="preserve">work </w:delText>
        </w:r>
        <w:r w:rsidR="00975492" w:rsidRPr="004B675E" w:rsidDel="00C6325F">
          <w:rPr>
            <w:rFonts w:ascii="Times New Roman" w:hAnsi="Times New Roman" w:cs="Times New Roman"/>
            <w:sz w:val="24"/>
            <w:szCs w:val="24"/>
          </w:rPr>
          <w:delText xml:space="preserve">as an undergraduate </w:delText>
        </w:r>
        <w:r w:rsidR="001F5BC0" w:rsidRPr="004B675E" w:rsidDel="00C6325F">
          <w:rPr>
            <w:rFonts w:ascii="Times New Roman" w:hAnsi="Times New Roman" w:cs="Times New Roman"/>
            <w:sz w:val="24"/>
            <w:szCs w:val="24"/>
          </w:rPr>
          <w:delText xml:space="preserve">with </w:delText>
        </w:r>
      </w:del>
      <w:r w:rsidR="001F5BC0" w:rsidRPr="004B675E">
        <w:rPr>
          <w:rFonts w:ascii="Times New Roman" w:hAnsi="Times New Roman" w:cs="Times New Roman"/>
          <w:sz w:val="24"/>
          <w:szCs w:val="24"/>
        </w:rPr>
        <w:t>Prof. Linda Broadbelt</w:t>
      </w:r>
      <w:ins w:id="147" w:author="jkarr" w:date="2011-11-13T20:41:00Z">
        <w:r w:rsidR="00C6325F">
          <w:rPr>
            <w:rFonts w:ascii="Times New Roman" w:hAnsi="Times New Roman" w:cs="Times New Roman"/>
            <w:sz w:val="24"/>
            <w:szCs w:val="24"/>
          </w:rPr>
          <w:t xml:space="preserve"> and joined her lab's </w:t>
        </w:r>
      </w:ins>
      <w:del w:id="148" w:author="jkarr" w:date="2011-11-13T20:42:00Z">
        <w:r w:rsidR="001F5BC0" w:rsidRPr="004B675E" w:rsidDel="00C6325F">
          <w:rPr>
            <w:rFonts w:ascii="Times New Roman" w:hAnsi="Times New Roman" w:cs="Times New Roman"/>
            <w:sz w:val="24"/>
            <w:szCs w:val="24"/>
          </w:rPr>
          <w:delText xml:space="preserve"> on the c</w:delText>
        </w:r>
      </w:del>
      <w:ins w:id="149" w:author="jkarr" w:date="2011-11-13T20:42:00Z">
        <w:r w:rsidR="00C6325F">
          <w:rPr>
            <w:rFonts w:ascii="Times New Roman" w:hAnsi="Times New Roman" w:cs="Times New Roman"/>
            <w:sz w:val="24"/>
            <w:szCs w:val="24"/>
          </w:rPr>
          <w:t>c</w:t>
        </w:r>
      </w:ins>
      <w:r w:rsidR="001F5BC0" w:rsidRPr="004B675E">
        <w:rPr>
          <w:rFonts w:ascii="Times New Roman" w:hAnsi="Times New Roman" w:cs="Times New Roman"/>
          <w:sz w:val="24"/>
          <w:szCs w:val="24"/>
        </w:rPr>
        <w:t xml:space="preserve">omputational </w:t>
      </w:r>
      <w:ins w:id="150" w:author="jkarr" w:date="2011-11-13T20:42:00Z">
        <w:r w:rsidR="00C6325F">
          <w:rPr>
            <w:rFonts w:ascii="Times New Roman" w:hAnsi="Times New Roman" w:cs="Times New Roman"/>
            <w:sz w:val="24"/>
            <w:szCs w:val="24"/>
          </w:rPr>
          <w:t xml:space="preserve">efforts to </w:t>
        </w:r>
      </w:ins>
      <w:r w:rsidR="001F5BC0" w:rsidRPr="004B675E">
        <w:rPr>
          <w:rFonts w:ascii="Times New Roman" w:hAnsi="Times New Roman" w:cs="Times New Roman"/>
          <w:sz w:val="24"/>
          <w:szCs w:val="24"/>
        </w:rPr>
        <w:t>discover</w:t>
      </w:r>
      <w:del w:id="151" w:author="jkarr" w:date="2011-11-13T20:42:00Z">
        <w:r w:rsidR="001F5BC0" w:rsidRPr="004B675E" w:rsidDel="00C6325F">
          <w:rPr>
            <w:rFonts w:ascii="Times New Roman" w:hAnsi="Times New Roman" w:cs="Times New Roman"/>
            <w:sz w:val="24"/>
            <w:szCs w:val="24"/>
          </w:rPr>
          <w:delText>y</w:delText>
        </w:r>
      </w:del>
      <w:r w:rsidR="001F5BC0" w:rsidRPr="004B675E">
        <w:rPr>
          <w:rFonts w:ascii="Times New Roman" w:hAnsi="Times New Roman" w:cs="Times New Roman"/>
          <w:sz w:val="24"/>
          <w:szCs w:val="24"/>
        </w:rPr>
        <w:t xml:space="preserve"> </w:t>
      </w:r>
      <w:del w:id="152" w:author="jkarr" w:date="2011-11-13T20:42:00Z">
        <w:r w:rsidR="001F5BC0" w:rsidRPr="004B675E" w:rsidDel="00C6325F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="001F5BC0" w:rsidRPr="004B675E">
        <w:rPr>
          <w:rFonts w:ascii="Times New Roman" w:hAnsi="Times New Roman" w:cs="Times New Roman"/>
          <w:sz w:val="24"/>
          <w:szCs w:val="24"/>
        </w:rPr>
        <w:t xml:space="preserve">novel biosynthetic pathways </w:t>
      </w:r>
      <w:ins w:id="153" w:author="jkarr" w:date="2011-11-13T20:42:00Z">
        <w:r w:rsidR="00C6325F">
          <w:rPr>
            <w:rFonts w:ascii="Times New Roman" w:hAnsi="Times New Roman" w:cs="Times New Roman"/>
            <w:sz w:val="24"/>
            <w:szCs w:val="24"/>
          </w:rPr>
          <w:t xml:space="preserve">for </w:t>
        </w:r>
      </w:ins>
      <w:del w:id="154" w:author="jkarr" w:date="2011-11-13T20:42:00Z">
        <w:r w:rsidR="001F5BC0" w:rsidRPr="004B675E" w:rsidDel="00C6325F">
          <w:rPr>
            <w:rFonts w:ascii="Times New Roman" w:hAnsi="Times New Roman" w:cs="Times New Roman"/>
            <w:sz w:val="24"/>
            <w:szCs w:val="24"/>
          </w:rPr>
          <w:delText xml:space="preserve">to </w:delText>
        </w:r>
      </w:del>
      <w:r w:rsidR="001F5BC0" w:rsidRPr="004B675E">
        <w:rPr>
          <w:rFonts w:ascii="Times New Roman" w:hAnsi="Times New Roman" w:cs="Times New Roman"/>
          <w:sz w:val="24"/>
          <w:szCs w:val="24"/>
        </w:rPr>
        <w:t xml:space="preserve">butanol </w:t>
      </w:r>
      <w:del w:id="155" w:author="jkarr" w:date="2011-11-13T20:43:00Z">
        <w:r w:rsidR="001F5BC0" w:rsidRPr="004B675E" w:rsidDel="00C6325F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="001F5BC0" w:rsidRPr="004B675E">
        <w:rPr>
          <w:rFonts w:ascii="Times New Roman" w:hAnsi="Times New Roman" w:cs="Times New Roman"/>
          <w:sz w:val="24"/>
          <w:szCs w:val="24"/>
        </w:rPr>
        <w:t>biofuel</w:t>
      </w:r>
      <w:ins w:id="156" w:author="jkarr" w:date="2011-11-13T20:43:00Z">
        <w:r w:rsidR="00C6325F">
          <w:rPr>
            <w:rFonts w:ascii="Times New Roman" w:hAnsi="Times New Roman" w:cs="Times New Roman"/>
            <w:sz w:val="24"/>
            <w:szCs w:val="24"/>
          </w:rPr>
          <w:t xml:space="preserve"> production</w:t>
        </w:r>
      </w:ins>
      <w:del w:id="157" w:author="jkarr" w:date="2011-11-13T20:43:00Z">
        <w:r w:rsidR="001F5BC0" w:rsidRPr="004B675E" w:rsidDel="00C6325F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1F5BC0" w:rsidRPr="004B675E">
        <w:rPr>
          <w:rFonts w:ascii="Times New Roman" w:hAnsi="Times New Roman" w:cs="Times New Roman"/>
          <w:sz w:val="24"/>
          <w:szCs w:val="24"/>
        </w:rPr>
        <w:t>.</w:t>
      </w:r>
      <w:r w:rsidR="00E27301" w:rsidRPr="004B675E">
        <w:rPr>
          <w:rFonts w:ascii="Times New Roman" w:hAnsi="Times New Roman" w:cs="Times New Roman"/>
          <w:sz w:val="24"/>
          <w:szCs w:val="24"/>
        </w:rPr>
        <w:t xml:space="preserve"> </w:t>
      </w:r>
      <w:moveFromRangeStart w:id="158" w:author="jkarr" w:date="2011-11-13T20:43:00Z" w:name="move308980353"/>
      <w:moveFrom w:id="159" w:author="jkarr" w:date="2011-11-13T20:43:00Z">
        <w:r w:rsidR="00E27301" w:rsidRPr="004B675E" w:rsidDel="00C6325F">
          <w:rPr>
            <w:rFonts w:ascii="Times New Roman" w:hAnsi="Times New Roman" w:cs="Times New Roman"/>
            <w:sz w:val="24"/>
            <w:szCs w:val="24"/>
          </w:rPr>
          <w:t xml:space="preserve">While there I worked on the computational discovery of novel biosynthetic pathways to butanol for biofuels with a graduate student Di Wu. </w:t>
        </w:r>
      </w:moveFrom>
      <w:moveFromRangeEnd w:id="158"/>
      <w:del w:id="160" w:author="jkarr" w:date="2011-11-13T20:45:00Z">
        <w:r w:rsidR="006B487A" w:rsidRPr="004B675E" w:rsidDel="006D601A">
          <w:rPr>
            <w:rFonts w:ascii="Times New Roman" w:hAnsi="Times New Roman"/>
            <w:sz w:val="24"/>
            <w:szCs w:val="24"/>
          </w:rPr>
          <w:delText xml:space="preserve">The Broadbelt group studies cyber-enabled analysis of complex biochemical reaction networks in order to discover a superior novel biochemical route to a currently produced or novel bio-fuel. </w:delText>
        </w:r>
      </w:del>
      <w:moveToRangeStart w:id="161" w:author="jkarr" w:date="2011-11-13T20:43:00Z" w:name="move308980353"/>
      <w:moveTo w:id="162" w:author="jkarr" w:date="2011-11-13T20:43:00Z">
        <w:del w:id="163" w:author="jkarr" w:date="2011-11-13T20:43:00Z">
          <w:r w:rsidR="00C6325F" w:rsidRPr="004B675E" w:rsidDel="00C6325F">
            <w:rPr>
              <w:rFonts w:ascii="Times New Roman" w:hAnsi="Times New Roman" w:cs="Times New Roman"/>
              <w:sz w:val="24"/>
              <w:szCs w:val="24"/>
            </w:rPr>
            <w:delText>While there I worked on the computational discovery of novel biosynthetic pathways to butanol for biofuels with</w:delText>
          </w:r>
        </w:del>
      </w:moveTo>
      <w:ins w:id="164" w:author="jkarr" w:date="2011-11-13T20:43:00Z">
        <w:r w:rsidR="00C6325F">
          <w:rPr>
            <w:rFonts w:ascii="Times New Roman" w:hAnsi="Times New Roman" w:cs="Times New Roman"/>
            <w:sz w:val="24"/>
            <w:szCs w:val="24"/>
          </w:rPr>
          <w:t xml:space="preserve">Working with </w:t>
        </w:r>
      </w:ins>
      <w:moveTo w:id="165" w:author="jkarr" w:date="2011-11-13T20:43:00Z">
        <w:del w:id="166" w:author="jkarr" w:date="2011-11-13T20:43:00Z">
          <w:r w:rsidR="00C6325F" w:rsidRPr="004B675E" w:rsidDel="00C6325F">
            <w:rPr>
              <w:rFonts w:ascii="Times New Roman" w:hAnsi="Times New Roman" w:cs="Times New Roman"/>
              <w:sz w:val="24"/>
              <w:szCs w:val="24"/>
            </w:rPr>
            <w:delText xml:space="preserve"> a </w:delText>
          </w:r>
        </w:del>
        <w:r w:rsidR="00C6325F" w:rsidRPr="004B675E">
          <w:rPr>
            <w:rFonts w:ascii="Times New Roman" w:hAnsi="Times New Roman" w:cs="Times New Roman"/>
            <w:sz w:val="24"/>
            <w:szCs w:val="24"/>
          </w:rPr>
          <w:t>graduate student Di Wu</w:t>
        </w:r>
      </w:moveTo>
      <w:ins w:id="167" w:author="jkarr" w:date="2011-11-13T20:44:00Z">
        <w:r w:rsidR="00C6325F">
          <w:rPr>
            <w:rFonts w:ascii="Times New Roman" w:hAnsi="Times New Roman" w:cs="Times New Roman"/>
            <w:sz w:val="24"/>
            <w:szCs w:val="24"/>
          </w:rPr>
          <w:t xml:space="preserve">, I took a cyber-enabled analysis of the </w:t>
        </w:r>
      </w:ins>
      <w:ins w:id="168" w:author="jkarr" w:date="2011-11-13T20:45:00Z">
        <w:r w:rsidR="006D601A">
          <w:rPr>
            <w:rFonts w:ascii="Times New Roman" w:hAnsi="Times New Roman" w:cs="Times New Roman"/>
            <w:sz w:val="24"/>
            <w:szCs w:val="24"/>
          </w:rPr>
          <w:t>biosynthetic butanol pathways</w:t>
        </w:r>
      </w:ins>
      <w:moveTo w:id="169" w:author="jkarr" w:date="2011-11-13T20:43:00Z">
        <w:r w:rsidR="00C6325F" w:rsidRPr="004B675E">
          <w:rPr>
            <w:rFonts w:ascii="Times New Roman" w:hAnsi="Times New Roman" w:cs="Times New Roman"/>
            <w:sz w:val="24"/>
            <w:szCs w:val="24"/>
          </w:rPr>
          <w:t xml:space="preserve">. </w:t>
        </w:r>
      </w:moveTo>
      <w:moveToRangeEnd w:id="161"/>
      <w:ins w:id="170" w:author="jkarr" w:date="2011-11-13T20:45:00Z">
        <w:r w:rsidR="006D601A">
          <w:rPr>
            <w:rFonts w:ascii="Times New Roman" w:hAnsi="Times New Roman" w:cs="Times New Roman"/>
            <w:sz w:val="24"/>
            <w:szCs w:val="24"/>
          </w:rPr>
          <w:t xml:space="preserve">Specifically, </w:t>
        </w:r>
      </w:ins>
      <w:del w:id="171" w:author="jkarr" w:date="2011-11-13T20:45:00Z">
        <w:r w:rsidR="006B487A" w:rsidRPr="004B675E" w:rsidDel="006D601A">
          <w:rPr>
            <w:rFonts w:ascii="Times New Roman" w:hAnsi="Times New Roman"/>
            <w:sz w:val="24"/>
            <w:szCs w:val="24"/>
          </w:rPr>
          <w:delText>My work as part of this</w:delText>
        </w:r>
      </w:del>
      <w:ins w:id="172" w:author="jkarr" w:date="2011-11-13T20:48:00Z">
        <w:r w:rsidR="006D601A">
          <w:rPr>
            <w:rFonts w:ascii="Times New Roman" w:hAnsi="Times New Roman"/>
            <w:sz w:val="24"/>
            <w:szCs w:val="24"/>
          </w:rPr>
          <w:t>I</w:t>
        </w:r>
      </w:ins>
      <w:del w:id="173" w:author="jkarr" w:date="2011-11-13T20:48:00Z">
        <w:r w:rsidR="006B487A" w:rsidRPr="004B675E" w:rsidDel="006D601A">
          <w:rPr>
            <w:rFonts w:ascii="Times New Roman" w:hAnsi="Times New Roman"/>
            <w:sz w:val="24"/>
            <w:szCs w:val="24"/>
          </w:rPr>
          <w:delText xml:space="preserve"> project focused on</w:delText>
        </w:r>
      </w:del>
      <w:ins w:id="174" w:author="jkarr" w:date="2011-11-13T20:47:00Z">
        <w:r w:rsidR="006D601A">
          <w:rPr>
            <w:rFonts w:ascii="Times New Roman" w:hAnsi="Times New Roman"/>
            <w:sz w:val="24"/>
            <w:szCs w:val="24"/>
          </w:rPr>
          <w:t xml:space="preserve"> develop</w:t>
        </w:r>
      </w:ins>
      <w:ins w:id="175" w:author="jkarr" w:date="2011-11-13T20:48:00Z">
        <w:r w:rsidR="006D601A">
          <w:rPr>
            <w:rFonts w:ascii="Times New Roman" w:hAnsi="Times New Roman"/>
            <w:sz w:val="24"/>
            <w:szCs w:val="24"/>
          </w:rPr>
          <w:t>ed</w:t>
        </w:r>
      </w:ins>
      <w:ins w:id="176" w:author="jkarr" w:date="2011-11-13T20:47:00Z">
        <w:r w:rsidR="006D601A">
          <w:rPr>
            <w:rFonts w:ascii="Times New Roman" w:hAnsi="Times New Roman"/>
            <w:sz w:val="24"/>
            <w:szCs w:val="24"/>
          </w:rPr>
          <w:t xml:space="preserve"> </w:t>
        </w:r>
      </w:ins>
      <w:del w:id="177" w:author="jkarr" w:date="2011-11-13T20:47:00Z">
        <w:r w:rsidR="006B487A" w:rsidRPr="004B675E" w:rsidDel="006D601A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6B487A" w:rsidRPr="004B675E">
        <w:rPr>
          <w:rFonts w:ascii="Times New Roman" w:hAnsi="Times New Roman"/>
          <w:sz w:val="24"/>
          <w:szCs w:val="24"/>
        </w:rPr>
        <w:t>“enzyme operators”</w:t>
      </w:r>
      <w:ins w:id="178" w:author="jkarr" w:date="2011-11-13T20:47:00Z">
        <w:r w:rsidR="006D601A">
          <w:rPr>
            <w:rFonts w:ascii="Times New Roman" w:hAnsi="Times New Roman"/>
            <w:sz w:val="24"/>
            <w:szCs w:val="24"/>
          </w:rPr>
          <w:t xml:space="preserve"> or </w:t>
        </w:r>
      </w:ins>
      <w:del w:id="179" w:author="jkarr" w:date="2011-11-13T20:47:00Z">
        <w:r w:rsidR="006B487A" w:rsidRPr="004B675E" w:rsidDel="006D601A">
          <w:rPr>
            <w:rFonts w:ascii="Times New Roman" w:hAnsi="Times New Roman"/>
            <w:sz w:val="24"/>
            <w:szCs w:val="24"/>
          </w:rPr>
          <w:delText xml:space="preserve"> which are </w:delText>
        </w:r>
      </w:del>
      <w:r w:rsidR="006B487A" w:rsidRPr="004B675E">
        <w:rPr>
          <w:rFonts w:ascii="Times New Roman" w:hAnsi="Times New Roman"/>
          <w:sz w:val="24"/>
          <w:szCs w:val="24"/>
        </w:rPr>
        <w:t xml:space="preserve">mathematical representations of chemical bond rearrangements catalyzed by </w:t>
      </w:r>
      <w:r w:rsidR="0035253D" w:rsidRPr="004B675E">
        <w:rPr>
          <w:rFonts w:ascii="Times New Roman" w:hAnsi="Times New Roman"/>
          <w:sz w:val="24"/>
          <w:szCs w:val="24"/>
        </w:rPr>
        <w:t>enzymes</w:t>
      </w:r>
      <w:r w:rsidR="00E06904" w:rsidRPr="004B675E">
        <w:rPr>
          <w:rFonts w:ascii="Times New Roman" w:hAnsi="Times New Roman"/>
          <w:sz w:val="24"/>
          <w:szCs w:val="24"/>
        </w:rPr>
        <w:t xml:space="preserve">. </w:t>
      </w:r>
      <w:ins w:id="180" w:author="jkarr" w:date="2011-11-13T20:48:00Z">
        <w:r w:rsidR="006D601A">
          <w:rPr>
            <w:rFonts w:ascii="Times New Roman" w:hAnsi="Times New Roman"/>
            <w:sz w:val="24"/>
            <w:szCs w:val="24"/>
          </w:rPr>
          <w:t xml:space="preserve">First I </w:t>
        </w:r>
      </w:ins>
      <w:del w:id="181" w:author="jkarr" w:date="2011-11-13T20:48:00Z">
        <w:r w:rsidR="00E06904" w:rsidRPr="004B675E" w:rsidDel="006D601A">
          <w:rPr>
            <w:rFonts w:ascii="Times New Roman" w:hAnsi="Times New Roman"/>
            <w:sz w:val="24"/>
            <w:szCs w:val="24"/>
          </w:rPr>
          <w:delText>By s</w:delText>
        </w:r>
      </w:del>
      <w:ins w:id="182" w:author="jkarr" w:date="2011-11-13T20:48:00Z">
        <w:r w:rsidR="006D601A">
          <w:rPr>
            <w:rFonts w:ascii="Times New Roman" w:hAnsi="Times New Roman"/>
            <w:sz w:val="24"/>
            <w:szCs w:val="24"/>
          </w:rPr>
          <w:t>s</w:t>
        </w:r>
      </w:ins>
      <w:r w:rsidR="00E06904" w:rsidRPr="004B675E">
        <w:rPr>
          <w:rFonts w:ascii="Times New Roman" w:hAnsi="Times New Roman"/>
          <w:sz w:val="24"/>
          <w:szCs w:val="24"/>
        </w:rPr>
        <w:t>ystematically generat</w:t>
      </w:r>
      <w:ins w:id="183" w:author="jkarr" w:date="2011-11-13T20:48:00Z">
        <w:r w:rsidR="006D601A">
          <w:rPr>
            <w:rFonts w:ascii="Times New Roman" w:hAnsi="Times New Roman"/>
            <w:sz w:val="24"/>
            <w:szCs w:val="24"/>
          </w:rPr>
          <w:t>ed</w:t>
        </w:r>
      </w:ins>
      <w:del w:id="184" w:author="jkarr" w:date="2011-11-13T20:48:00Z">
        <w:r w:rsidR="00E06904" w:rsidRPr="004B675E" w:rsidDel="006D601A">
          <w:rPr>
            <w:rFonts w:ascii="Times New Roman" w:hAnsi="Times New Roman"/>
            <w:sz w:val="24"/>
            <w:szCs w:val="24"/>
          </w:rPr>
          <w:delText>ing</w:delText>
        </w:r>
      </w:del>
      <w:r w:rsidR="00E06904" w:rsidRPr="004B675E">
        <w:rPr>
          <w:rFonts w:ascii="Times New Roman" w:hAnsi="Times New Roman"/>
          <w:sz w:val="24"/>
          <w:szCs w:val="24"/>
        </w:rPr>
        <w:t xml:space="preserve"> reaction networks </w:t>
      </w:r>
      <w:ins w:id="185" w:author="jkarr" w:date="2011-11-13T20:48:00Z">
        <w:r w:rsidR="006D601A">
          <w:rPr>
            <w:rFonts w:ascii="Times New Roman" w:hAnsi="Times New Roman"/>
            <w:sz w:val="24"/>
            <w:szCs w:val="24"/>
          </w:rPr>
          <w:t>and</w:t>
        </w:r>
      </w:ins>
      <w:del w:id="186" w:author="jkarr" w:date="2011-11-13T20:48:00Z">
        <w:r w:rsidR="00E06904" w:rsidRPr="004B675E" w:rsidDel="006D601A">
          <w:rPr>
            <w:rFonts w:ascii="Times New Roman" w:hAnsi="Times New Roman"/>
            <w:sz w:val="24"/>
            <w:szCs w:val="24"/>
          </w:rPr>
          <w:delText>I</w:delText>
        </w:r>
      </w:del>
      <w:r w:rsidR="00E06904" w:rsidRPr="004B675E">
        <w:rPr>
          <w:rFonts w:ascii="Times New Roman" w:hAnsi="Times New Roman"/>
          <w:sz w:val="24"/>
          <w:szCs w:val="24"/>
        </w:rPr>
        <w:t xml:space="preserve"> quantified the percent coverage of the Kyoto Encyclopedia of Genes and Genomes (KEGG) database </w:t>
      </w:r>
      <w:ins w:id="187" w:author="jkarr" w:date="2011-11-13T20:48:00Z">
        <w:r w:rsidR="006D601A">
          <w:rPr>
            <w:rFonts w:ascii="Times New Roman" w:hAnsi="Times New Roman"/>
            <w:sz w:val="24"/>
            <w:szCs w:val="24"/>
          </w:rPr>
          <w:t xml:space="preserve">by </w:t>
        </w:r>
      </w:ins>
      <w:r w:rsidR="00E06904" w:rsidRPr="004B675E">
        <w:rPr>
          <w:rFonts w:ascii="Times New Roman" w:hAnsi="Times New Roman"/>
          <w:sz w:val="24"/>
          <w:szCs w:val="24"/>
        </w:rPr>
        <w:t xml:space="preserve">our current </w:t>
      </w:r>
      <w:del w:id="188" w:author="jkarr" w:date="2011-11-13T20:49:00Z">
        <w:r w:rsidR="00E06904" w:rsidRPr="004B675E" w:rsidDel="006D601A">
          <w:rPr>
            <w:rFonts w:ascii="Times New Roman" w:hAnsi="Times New Roman"/>
            <w:sz w:val="24"/>
            <w:szCs w:val="24"/>
          </w:rPr>
          <w:delText xml:space="preserve">set of </w:delText>
        </w:r>
      </w:del>
      <w:r w:rsidR="00E06904" w:rsidRPr="004B675E">
        <w:rPr>
          <w:rFonts w:ascii="Times New Roman" w:hAnsi="Times New Roman"/>
          <w:sz w:val="24"/>
          <w:szCs w:val="24"/>
        </w:rPr>
        <w:t>enzyme operators</w:t>
      </w:r>
      <w:del w:id="189" w:author="jkarr" w:date="2011-11-13T20:49:00Z">
        <w:r w:rsidR="00E06904" w:rsidRPr="004B675E" w:rsidDel="006D601A">
          <w:rPr>
            <w:rFonts w:ascii="Times New Roman" w:hAnsi="Times New Roman"/>
            <w:sz w:val="24"/>
            <w:szCs w:val="24"/>
          </w:rPr>
          <w:delText xml:space="preserve"> achieved</w:delText>
        </w:r>
      </w:del>
      <w:r w:rsidR="00E06904" w:rsidRPr="004B675E">
        <w:rPr>
          <w:rFonts w:ascii="Times New Roman" w:hAnsi="Times New Roman"/>
          <w:sz w:val="24"/>
          <w:szCs w:val="24"/>
        </w:rPr>
        <w:t xml:space="preserve">.  </w:t>
      </w:r>
      <w:commentRangeStart w:id="190"/>
      <w:ins w:id="191" w:author="jkarr" w:date="2011-11-13T20:49:00Z">
        <w:r w:rsidR="006D601A">
          <w:rPr>
            <w:rFonts w:ascii="Times New Roman" w:hAnsi="Times New Roman"/>
            <w:sz w:val="24"/>
            <w:szCs w:val="24"/>
          </w:rPr>
          <w:t xml:space="preserve">Next </w:t>
        </w:r>
      </w:ins>
      <w:r w:rsidR="006B487A" w:rsidRPr="004B675E">
        <w:rPr>
          <w:rFonts w:ascii="Times New Roman" w:hAnsi="Times New Roman"/>
          <w:sz w:val="24"/>
          <w:szCs w:val="24"/>
        </w:rPr>
        <w:t xml:space="preserve">I </w:t>
      </w:r>
      <w:del w:id="192" w:author="jkarr" w:date="2011-11-13T20:49:00Z">
        <w:r w:rsidR="006B487A" w:rsidRPr="004B675E" w:rsidDel="006D601A">
          <w:rPr>
            <w:rFonts w:ascii="Times New Roman" w:hAnsi="Times New Roman"/>
            <w:sz w:val="24"/>
            <w:szCs w:val="24"/>
          </w:rPr>
          <w:delText xml:space="preserve">then </w:delText>
        </w:r>
      </w:del>
      <w:r w:rsidR="006B487A" w:rsidRPr="004B675E">
        <w:rPr>
          <w:rFonts w:ascii="Times New Roman" w:hAnsi="Times New Roman"/>
          <w:sz w:val="24"/>
          <w:szCs w:val="24"/>
        </w:rPr>
        <w:t>expand</w:t>
      </w:r>
      <w:ins w:id="193" w:author="jkarr" w:date="2011-11-13T20:49:00Z">
        <w:r w:rsidR="006D601A">
          <w:rPr>
            <w:rFonts w:ascii="Times New Roman" w:hAnsi="Times New Roman"/>
            <w:sz w:val="24"/>
            <w:szCs w:val="24"/>
          </w:rPr>
          <w:t>ed</w:t>
        </w:r>
      </w:ins>
      <w:r w:rsidR="006B487A" w:rsidRPr="004B675E">
        <w:rPr>
          <w:rFonts w:ascii="Times New Roman" w:hAnsi="Times New Roman"/>
          <w:sz w:val="24"/>
          <w:szCs w:val="24"/>
        </w:rPr>
        <w:t xml:space="preserve"> th</w:t>
      </w:r>
      <w:ins w:id="194" w:author="jkarr" w:date="2011-11-13T20:49:00Z">
        <w:r w:rsidR="006D601A">
          <w:rPr>
            <w:rFonts w:ascii="Times New Roman" w:hAnsi="Times New Roman"/>
            <w:sz w:val="24"/>
            <w:szCs w:val="24"/>
          </w:rPr>
          <w:t>e</w:t>
        </w:r>
      </w:ins>
      <w:del w:id="195" w:author="jkarr" w:date="2011-11-13T20:49:00Z">
        <w:r w:rsidR="006B487A" w:rsidRPr="004B675E" w:rsidDel="006D601A">
          <w:rPr>
            <w:rFonts w:ascii="Times New Roman" w:hAnsi="Times New Roman"/>
            <w:sz w:val="24"/>
            <w:szCs w:val="24"/>
          </w:rPr>
          <w:delText>at</w:delText>
        </w:r>
      </w:del>
      <w:r w:rsidR="006B487A" w:rsidRPr="004B675E">
        <w:rPr>
          <w:rFonts w:ascii="Times New Roman" w:hAnsi="Times New Roman"/>
          <w:sz w:val="24"/>
          <w:szCs w:val="24"/>
        </w:rPr>
        <w:t xml:space="preserve"> coverage </w:t>
      </w:r>
      <w:ins w:id="196" w:author="jkarr" w:date="2011-11-13T20:49:00Z">
        <w:r w:rsidR="006D601A">
          <w:rPr>
            <w:rFonts w:ascii="Times New Roman" w:hAnsi="Times New Roman"/>
            <w:sz w:val="24"/>
            <w:szCs w:val="24"/>
          </w:rPr>
          <w:t>of our enzyme operators of the KEGG datab</w:t>
        </w:r>
      </w:ins>
      <w:ins w:id="197" w:author="jkarr" w:date="2011-11-13T20:50:00Z">
        <w:r w:rsidR="006D601A">
          <w:rPr>
            <w:rFonts w:ascii="Times New Roman" w:hAnsi="Times New Roman"/>
            <w:sz w:val="24"/>
            <w:szCs w:val="24"/>
          </w:rPr>
          <w:t>a</w:t>
        </w:r>
      </w:ins>
      <w:ins w:id="198" w:author="jkarr" w:date="2011-11-13T20:49:00Z">
        <w:r w:rsidR="006D601A">
          <w:rPr>
            <w:rFonts w:ascii="Times New Roman" w:hAnsi="Times New Roman"/>
            <w:sz w:val="24"/>
            <w:szCs w:val="24"/>
          </w:rPr>
          <w:t xml:space="preserve">se </w:t>
        </w:r>
      </w:ins>
      <w:r w:rsidR="006B487A" w:rsidRPr="004B675E">
        <w:rPr>
          <w:rFonts w:ascii="Times New Roman" w:hAnsi="Times New Roman"/>
          <w:sz w:val="24"/>
          <w:szCs w:val="24"/>
        </w:rPr>
        <w:t>u</w:t>
      </w:r>
      <w:r w:rsidR="00D9024F" w:rsidRPr="004B675E">
        <w:rPr>
          <w:rFonts w:ascii="Times New Roman" w:hAnsi="Times New Roman"/>
          <w:sz w:val="24"/>
          <w:szCs w:val="24"/>
        </w:rPr>
        <w:t>sing published enzyme mechanisms</w:t>
      </w:r>
      <w:del w:id="199" w:author="jkarr" w:date="2011-11-13T20:50:00Z">
        <w:r w:rsidR="00D9024F" w:rsidRPr="004B675E" w:rsidDel="006D601A">
          <w:rPr>
            <w:rFonts w:ascii="Times New Roman" w:hAnsi="Times New Roman"/>
            <w:sz w:val="24"/>
            <w:szCs w:val="24"/>
          </w:rPr>
          <w:delText xml:space="preserve"> </w:delText>
        </w:r>
        <w:r w:rsidR="006B487A" w:rsidRPr="004B675E" w:rsidDel="006D601A">
          <w:rPr>
            <w:rFonts w:ascii="Times New Roman" w:hAnsi="Times New Roman"/>
            <w:sz w:val="24"/>
            <w:szCs w:val="24"/>
          </w:rPr>
          <w:delText xml:space="preserve">to </w:delText>
        </w:r>
        <w:r w:rsidR="007471DF" w:rsidRPr="004B675E" w:rsidDel="006D601A">
          <w:rPr>
            <w:rFonts w:ascii="Times New Roman" w:hAnsi="Times New Roman"/>
            <w:sz w:val="24"/>
            <w:szCs w:val="24"/>
          </w:rPr>
          <w:delText>improve</w:delText>
        </w:r>
        <w:r w:rsidR="006B487A" w:rsidRPr="004B675E" w:rsidDel="006D601A">
          <w:rPr>
            <w:rFonts w:ascii="Times New Roman" w:hAnsi="Times New Roman"/>
            <w:sz w:val="24"/>
            <w:szCs w:val="24"/>
          </w:rPr>
          <w:delText xml:space="preserve"> existing or </w:delText>
        </w:r>
        <w:r w:rsidR="007471DF" w:rsidRPr="004B675E" w:rsidDel="006D601A">
          <w:rPr>
            <w:rFonts w:ascii="Times New Roman" w:hAnsi="Times New Roman"/>
            <w:sz w:val="24"/>
            <w:szCs w:val="24"/>
          </w:rPr>
          <w:delText>design</w:delText>
        </w:r>
        <w:r w:rsidR="006B487A" w:rsidRPr="004B675E" w:rsidDel="006D601A">
          <w:rPr>
            <w:rFonts w:ascii="Times New Roman" w:hAnsi="Times New Roman"/>
            <w:sz w:val="24"/>
            <w:szCs w:val="24"/>
          </w:rPr>
          <w:delText xml:space="preserve"> novel enzyme operators</w:delText>
        </w:r>
      </w:del>
      <w:r w:rsidR="006B487A" w:rsidRPr="004B675E">
        <w:rPr>
          <w:rFonts w:ascii="Times New Roman" w:hAnsi="Times New Roman"/>
          <w:sz w:val="24"/>
          <w:szCs w:val="24"/>
        </w:rPr>
        <w:t>.</w:t>
      </w:r>
      <w:commentRangeEnd w:id="190"/>
      <w:r w:rsidR="006D601A">
        <w:rPr>
          <w:rStyle w:val="CommentReference"/>
        </w:rPr>
        <w:commentReference w:id="190"/>
      </w:r>
    </w:p>
    <w:p w:rsidR="003510BF" w:rsidRPr="004908B7" w:rsidRDefault="00A32D75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75E">
        <w:rPr>
          <w:rFonts w:ascii="Times New Roman" w:hAnsi="Times New Roman"/>
          <w:sz w:val="24"/>
          <w:szCs w:val="24"/>
        </w:rPr>
        <w:t xml:space="preserve">My project with the Broadbelt group was my </w:t>
      </w:r>
      <w:r w:rsidR="000C7368" w:rsidRPr="004B675E">
        <w:rPr>
          <w:rFonts w:ascii="Times New Roman" w:hAnsi="Times New Roman" w:cs="Times New Roman"/>
          <w:sz w:val="24"/>
          <w:szCs w:val="24"/>
        </w:rPr>
        <w:t>first hands-on exposure to computational systems biology</w:t>
      </w:r>
      <w:ins w:id="200" w:author="jkarr" w:date="2011-11-13T20:50:00Z">
        <w:r w:rsidR="006D601A">
          <w:rPr>
            <w:rFonts w:ascii="Times New Roman" w:hAnsi="Times New Roman" w:cs="Times New Roman"/>
            <w:sz w:val="24"/>
            <w:szCs w:val="24"/>
          </w:rPr>
          <w:t>.</w:t>
        </w:r>
      </w:ins>
      <w:r w:rsidR="000C7368" w:rsidRPr="004B675E">
        <w:rPr>
          <w:rFonts w:ascii="Times New Roman" w:hAnsi="Times New Roman" w:cs="Times New Roman"/>
          <w:sz w:val="24"/>
          <w:szCs w:val="24"/>
        </w:rPr>
        <w:t xml:space="preserve"> </w:t>
      </w:r>
      <w:del w:id="201" w:author="jkarr" w:date="2011-11-13T20:50:00Z">
        <w:r w:rsidR="000C7368" w:rsidRPr="004B675E" w:rsidDel="006D601A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="000C7368" w:rsidRPr="004B675E">
        <w:rPr>
          <w:rFonts w:ascii="Times New Roman" w:hAnsi="Times New Roman" w:cs="Times New Roman"/>
          <w:sz w:val="24"/>
          <w:szCs w:val="24"/>
        </w:rPr>
        <w:t xml:space="preserve">I enjoyed </w:t>
      </w:r>
      <w:ins w:id="202" w:author="jkarr" w:date="2011-11-13T20:50:00Z">
        <w:r w:rsidR="006D601A">
          <w:rPr>
            <w:rFonts w:ascii="Times New Roman" w:hAnsi="Times New Roman" w:cs="Times New Roman"/>
            <w:sz w:val="24"/>
            <w:szCs w:val="24"/>
          </w:rPr>
          <w:t xml:space="preserve">the challenges </w:t>
        </w:r>
      </w:ins>
      <w:ins w:id="203" w:author="jkarr" w:date="2011-11-13T20:52:00Z">
        <w:r w:rsidR="006D601A">
          <w:rPr>
            <w:rFonts w:ascii="Times New Roman" w:hAnsi="Times New Roman" w:cs="Times New Roman"/>
            <w:sz w:val="24"/>
            <w:szCs w:val="24"/>
          </w:rPr>
          <w:t xml:space="preserve">of </w:t>
        </w:r>
      </w:ins>
      <w:ins w:id="204" w:author="jkarr" w:date="2011-11-13T20:51:00Z">
        <w:r w:rsidR="006D601A">
          <w:rPr>
            <w:rFonts w:ascii="Times New Roman" w:hAnsi="Times New Roman" w:cs="Times New Roman"/>
            <w:sz w:val="24"/>
            <w:szCs w:val="24"/>
          </w:rPr>
          <w:t xml:space="preserve">searching, reading, and developing computational models </w:t>
        </w:r>
      </w:ins>
      <w:ins w:id="205" w:author="jkarr" w:date="2011-11-13T20:52:00Z">
        <w:r w:rsidR="006D601A">
          <w:rPr>
            <w:rFonts w:ascii="Times New Roman" w:hAnsi="Times New Roman" w:cs="Times New Roman"/>
            <w:sz w:val="24"/>
            <w:szCs w:val="24"/>
          </w:rPr>
          <w:t>based on</w:t>
        </w:r>
      </w:ins>
      <w:ins w:id="206" w:author="jkarr" w:date="2011-11-13T20:51:00Z">
        <w:r w:rsidR="006D601A">
          <w:rPr>
            <w:rFonts w:ascii="Times New Roman" w:hAnsi="Times New Roman" w:cs="Times New Roman"/>
            <w:sz w:val="24"/>
            <w:szCs w:val="24"/>
          </w:rPr>
          <w:t xml:space="preserve"> the </w:t>
        </w:r>
      </w:ins>
      <w:del w:id="207" w:author="jkarr" w:date="2011-11-13T20:51:00Z">
        <w:r w:rsidR="000C7368" w:rsidRPr="004B675E" w:rsidDel="006D601A">
          <w:rPr>
            <w:rFonts w:ascii="Times New Roman" w:hAnsi="Times New Roman" w:cs="Times New Roman"/>
            <w:sz w:val="24"/>
            <w:szCs w:val="24"/>
          </w:rPr>
          <w:delText xml:space="preserve">how </w:delText>
        </w:r>
      </w:del>
      <w:del w:id="208" w:author="jkarr" w:date="2011-11-13T20:52:00Z">
        <w:r w:rsidR="000C7368" w:rsidRPr="004B675E" w:rsidDel="006D601A">
          <w:rPr>
            <w:rFonts w:ascii="Times New Roman" w:hAnsi="Times New Roman" w:cs="Times New Roman"/>
            <w:sz w:val="24"/>
            <w:szCs w:val="24"/>
          </w:rPr>
          <w:delText xml:space="preserve">it required </w:delText>
        </w:r>
        <w:r w:rsidR="00DE03AA" w:rsidRPr="004B675E" w:rsidDel="006D601A">
          <w:rPr>
            <w:rFonts w:ascii="Times New Roman" w:hAnsi="Times New Roman" w:cs="Times New Roman"/>
            <w:sz w:val="24"/>
            <w:szCs w:val="24"/>
          </w:rPr>
          <w:delText xml:space="preserve">be to search and understand the </w:delText>
        </w:r>
      </w:del>
      <w:r w:rsidR="00DE03AA" w:rsidRPr="004B675E">
        <w:rPr>
          <w:rFonts w:ascii="Times New Roman" w:hAnsi="Times New Roman" w:cs="Times New Roman"/>
          <w:sz w:val="24"/>
          <w:szCs w:val="24"/>
        </w:rPr>
        <w:t>experimental literature</w:t>
      </w:r>
      <w:del w:id="209" w:author="jkarr" w:date="2011-11-13T20:52:00Z">
        <w:r w:rsidR="00DE03AA" w:rsidRPr="004B675E" w:rsidDel="006D601A">
          <w:rPr>
            <w:rFonts w:ascii="Times New Roman" w:hAnsi="Times New Roman" w:cs="Times New Roman"/>
            <w:sz w:val="24"/>
            <w:szCs w:val="24"/>
          </w:rPr>
          <w:delText xml:space="preserve"> so that I could generalize that knowledge into useable computational models</w:delText>
        </w:r>
      </w:del>
      <w:r w:rsidR="00DE03AA" w:rsidRPr="004B675E">
        <w:rPr>
          <w:rFonts w:ascii="Times New Roman" w:hAnsi="Times New Roman" w:cs="Times New Roman"/>
          <w:sz w:val="24"/>
          <w:szCs w:val="24"/>
        </w:rPr>
        <w:t>.</w:t>
      </w:r>
      <w:r w:rsidR="004908B7">
        <w:rPr>
          <w:rFonts w:ascii="Times New Roman" w:hAnsi="Times New Roman" w:cs="Times New Roman"/>
          <w:sz w:val="24"/>
          <w:szCs w:val="24"/>
        </w:rPr>
        <w:t xml:space="preserve"> My positive experience</w:t>
      </w:r>
      <w:r w:rsidR="00E90AFD">
        <w:rPr>
          <w:rFonts w:ascii="Times New Roman" w:hAnsi="Times New Roman" w:cs="Times New Roman"/>
          <w:sz w:val="24"/>
          <w:szCs w:val="24"/>
        </w:rPr>
        <w:t xml:space="preserve"> in computational systems biology inspired me to pursu</w:t>
      </w:r>
      <w:del w:id="210" w:author="jkarr" w:date="2011-11-13T20:52:00Z">
        <w:r w:rsidR="00E90AFD" w:rsidDel="006D601A">
          <w:rPr>
            <w:rFonts w:ascii="Times New Roman" w:hAnsi="Times New Roman" w:cs="Times New Roman"/>
            <w:sz w:val="24"/>
            <w:szCs w:val="24"/>
          </w:rPr>
          <w:delText>r</w:delText>
        </w:r>
      </w:del>
      <w:r w:rsidR="00E90AFD">
        <w:rPr>
          <w:rFonts w:ascii="Times New Roman" w:hAnsi="Times New Roman" w:cs="Times New Roman"/>
          <w:sz w:val="24"/>
          <w:szCs w:val="24"/>
        </w:rPr>
        <w:t xml:space="preserve">e a PhD with Prof. Markus Covert at Stanford University working on </w:t>
      </w:r>
      <w:r w:rsidR="003F6893">
        <w:rPr>
          <w:rFonts w:ascii="Times New Roman" w:hAnsi="Times New Roman" w:cs="Times New Roman"/>
          <w:sz w:val="24"/>
          <w:szCs w:val="24"/>
        </w:rPr>
        <w:t xml:space="preserve">a project combining </w:t>
      </w:r>
      <w:ins w:id="211" w:author="jkarr" w:date="2011-11-13T20:52:00Z">
        <w:r w:rsidR="006D601A">
          <w:rPr>
            <w:rFonts w:ascii="Times New Roman" w:hAnsi="Times New Roman" w:cs="Times New Roman"/>
            <w:sz w:val="24"/>
            <w:szCs w:val="24"/>
          </w:rPr>
          <w:t xml:space="preserve">novel </w:t>
        </w:r>
      </w:ins>
      <w:r w:rsidR="003F6893">
        <w:rPr>
          <w:rFonts w:ascii="Times New Roman" w:hAnsi="Times New Roman" w:cs="Times New Roman"/>
          <w:sz w:val="24"/>
          <w:szCs w:val="24"/>
        </w:rPr>
        <w:t>experiment</w:t>
      </w:r>
      <w:r w:rsidR="005B3D0A">
        <w:rPr>
          <w:rFonts w:ascii="Times New Roman" w:hAnsi="Times New Roman" w:cs="Times New Roman"/>
          <w:sz w:val="24"/>
          <w:szCs w:val="24"/>
        </w:rPr>
        <w:t>s</w:t>
      </w:r>
      <w:r w:rsidR="003F6893">
        <w:rPr>
          <w:rFonts w:ascii="Times New Roman" w:hAnsi="Times New Roman" w:cs="Times New Roman"/>
          <w:sz w:val="24"/>
          <w:szCs w:val="24"/>
        </w:rPr>
        <w:t xml:space="preserve"> with systems biology </w:t>
      </w:r>
      <w:ins w:id="212" w:author="jkarr" w:date="2011-11-13T20:53:00Z">
        <w:r w:rsidR="006D601A">
          <w:rPr>
            <w:rFonts w:ascii="Times New Roman" w:hAnsi="Times New Roman" w:cs="Times New Roman"/>
            <w:sz w:val="24"/>
            <w:szCs w:val="24"/>
          </w:rPr>
          <w:t xml:space="preserve">mathematical </w:t>
        </w:r>
      </w:ins>
      <w:r w:rsidR="003F6893">
        <w:rPr>
          <w:rFonts w:ascii="Times New Roman" w:hAnsi="Times New Roman" w:cs="Times New Roman"/>
          <w:sz w:val="24"/>
          <w:szCs w:val="24"/>
        </w:rPr>
        <w:t>modeling.</w:t>
      </w:r>
    </w:p>
    <w:p w:rsidR="003510BF" w:rsidRPr="004B675E" w:rsidRDefault="003510BF" w:rsidP="00D7235F">
      <w:pPr>
        <w:spacing w:after="0" w:line="7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0A3B" w:rsidRPr="000F2485" w:rsidRDefault="00A56389" w:rsidP="001F6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5E">
        <w:rPr>
          <w:rFonts w:ascii="Times New Roman" w:hAnsi="Times New Roman" w:cs="Times New Roman"/>
          <w:b/>
          <w:sz w:val="24"/>
          <w:szCs w:val="24"/>
        </w:rPr>
        <w:t>Department of Bioengineering, Stanford University (2011 - Present)</w:t>
      </w:r>
      <w:r w:rsidR="001E70FF" w:rsidRPr="004B675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D0A3B" w:rsidRPr="004B675E" w:rsidRDefault="00A20619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[Talk about viral projec</w:t>
      </w:r>
      <w:r w:rsidR="003C6797">
        <w:rPr>
          <w:rFonts w:ascii="Times New Roman" w:hAnsi="Times New Roman" w:cs="Times New Roman"/>
          <w:sz w:val="24"/>
          <w:szCs w:val="24"/>
        </w:rPr>
        <w:t>t with Elsa. Working as a team. How this fits in with interests as I have described them.]</w:t>
      </w:r>
    </w:p>
    <w:p w:rsidR="00F976AA" w:rsidRDefault="00F976AA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878" w:rsidRDefault="00817878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878" w:rsidRDefault="00817878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878" w:rsidRDefault="00817878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878" w:rsidRDefault="00817878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878" w:rsidRDefault="00817878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878" w:rsidRPr="004B675E" w:rsidRDefault="00817878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CF9" w:rsidRPr="004B675E" w:rsidRDefault="00C6325F" w:rsidP="001F6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ins w:id="213" w:author="jkarr" w:date="2011-11-13T20:40:00Z">
        <w:r>
          <w:rPr>
            <w:rFonts w:ascii="Times New Roman" w:hAnsi="Times New Roman" w:cs="Times New Roman"/>
            <w:b/>
            <w:sz w:val="24"/>
            <w:szCs w:val="24"/>
          </w:rPr>
          <w:t xml:space="preserve">Presentations and </w:t>
        </w:r>
      </w:ins>
      <w:r w:rsidR="001419CC">
        <w:rPr>
          <w:rFonts w:ascii="Times New Roman" w:hAnsi="Times New Roman" w:cs="Times New Roman"/>
          <w:b/>
          <w:sz w:val="24"/>
          <w:szCs w:val="24"/>
        </w:rPr>
        <w:t>Posters</w:t>
      </w:r>
      <w:del w:id="214" w:author="jkarr" w:date="2011-11-13T20:39:00Z">
        <w:r w:rsidR="001419CC" w:rsidDel="00C6325F">
          <w:rPr>
            <w:rFonts w:ascii="Times New Roman" w:hAnsi="Times New Roman" w:cs="Times New Roman"/>
            <w:b/>
            <w:sz w:val="24"/>
            <w:szCs w:val="24"/>
          </w:rPr>
          <w:delText>.</w:delText>
        </w:r>
      </w:del>
      <w:bookmarkStart w:id="215" w:name="_GoBack"/>
      <w:bookmarkEnd w:id="215"/>
    </w:p>
    <w:p w:rsidR="00CC1723" w:rsidRPr="004B675E" w:rsidRDefault="00711579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75E">
        <w:rPr>
          <w:rFonts w:ascii="Times New Roman" w:hAnsi="Times New Roman" w:cs="Times New Roman"/>
          <w:sz w:val="24"/>
          <w:szCs w:val="24"/>
        </w:rPr>
        <w:t>[1</w:t>
      </w:r>
      <w:r w:rsidR="00CC1723" w:rsidRPr="004B675E">
        <w:rPr>
          <w:rFonts w:ascii="Times New Roman" w:hAnsi="Times New Roman" w:cs="Times New Roman"/>
          <w:sz w:val="24"/>
          <w:szCs w:val="24"/>
        </w:rPr>
        <w:t xml:space="preserve">] </w:t>
      </w:r>
      <w:r w:rsidR="00A1392D" w:rsidRPr="004B675E">
        <w:rPr>
          <w:rFonts w:ascii="Times New Roman" w:hAnsi="Times New Roman" w:cs="Times New Roman"/>
          <w:sz w:val="24"/>
          <w:szCs w:val="24"/>
        </w:rPr>
        <w:t>Materials Science &amp; Technology. 2009</w:t>
      </w:r>
      <w:r w:rsidR="00CC1723" w:rsidRPr="004B675E">
        <w:rPr>
          <w:rFonts w:ascii="Times New Roman" w:hAnsi="Times New Roman" w:cs="Times New Roman"/>
          <w:sz w:val="24"/>
          <w:szCs w:val="24"/>
        </w:rPr>
        <w:t>.</w:t>
      </w:r>
    </w:p>
    <w:p w:rsidR="00E23DD8" w:rsidRPr="004B675E" w:rsidRDefault="00711579" w:rsidP="001F623C">
      <w:pPr>
        <w:pStyle w:val="Default"/>
        <w:jc w:val="both"/>
      </w:pPr>
      <w:r w:rsidRPr="004B675E">
        <w:t>[2</w:t>
      </w:r>
      <w:r w:rsidR="00E23DD8" w:rsidRPr="004B675E">
        <w:t xml:space="preserve">] </w:t>
      </w:r>
      <w:r w:rsidR="003769EC" w:rsidRPr="004B675E">
        <w:rPr>
          <w:rStyle w:val="style17"/>
          <w:rFonts w:eastAsia="Times New Roman"/>
        </w:rPr>
        <w:t>Bio-X Interdisciplinary Initiatives Symposium</w:t>
      </w:r>
      <w:r w:rsidR="00A1392D" w:rsidRPr="004B675E">
        <w:rPr>
          <w:rStyle w:val="style17"/>
          <w:rFonts w:eastAsia="Times New Roman"/>
        </w:rPr>
        <w:t xml:space="preserve">. </w:t>
      </w:r>
      <w:r w:rsidR="00FF53DA" w:rsidRPr="004B675E">
        <w:rPr>
          <w:rStyle w:val="style17"/>
          <w:rFonts w:eastAsia="Times New Roman"/>
        </w:rPr>
        <w:t>2011</w:t>
      </w:r>
      <w:r w:rsidR="00A1392D" w:rsidRPr="004B675E">
        <w:rPr>
          <w:rStyle w:val="style17"/>
          <w:rFonts w:eastAsia="Times New Roman"/>
        </w:rPr>
        <w:t>.</w:t>
      </w:r>
    </w:p>
    <w:p w:rsidR="00E23DD8" w:rsidRPr="004B675E" w:rsidRDefault="00711579" w:rsidP="001F62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75E">
        <w:rPr>
          <w:rFonts w:ascii="Times New Roman" w:hAnsi="Times New Roman" w:cs="Times New Roman"/>
          <w:sz w:val="24"/>
          <w:szCs w:val="24"/>
        </w:rPr>
        <w:t>[3</w:t>
      </w:r>
      <w:r w:rsidR="003769EC" w:rsidRPr="004B675E">
        <w:rPr>
          <w:rFonts w:ascii="Times New Roman" w:hAnsi="Times New Roman" w:cs="Times New Roman"/>
          <w:sz w:val="24"/>
          <w:szCs w:val="24"/>
        </w:rPr>
        <w:t xml:space="preserve">] </w:t>
      </w:r>
      <w:r w:rsidR="00FF53DA" w:rsidRPr="004B675E">
        <w:rPr>
          <w:rFonts w:ascii="Times New Roman" w:hAnsi="Times New Roman" w:cs="Times New Roman"/>
          <w:sz w:val="24"/>
          <w:szCs w:val="24"/>
        </w:rPr>
        <w:t>Biology and Math</w:t>
      </w:r>
      <w:ins w:id="216" w:author="jkarr" w:date="2011-11-13T20:39:00Z">
        <w:r w:rsidR="00C6325F">
          <w:rPr>
            <w:rFonts w:ascii="Times New Roman" w:hAnsi="Times New Roman" w:cs="Times New Roman"/>
            <w:sz w:val="24"/>
            <w:szCs w:val="24"/>
          </w:rPr>
          <w:t>e</w:t>
        </w:r>
      </w:ins>
      <w:r w:rsidR="00FF53DA" w:rsidRPr="004B675E">
        <w:rPr>
          <w:rFonts w:ascii="Times New Roman" w:hAnsi="Times New Roman" w:cs="Times New Roman"/>
          <w:sz w:val="24"/>
          <w:szCs w:val="24"/>
        </w:rPr>
        <w:t xml:space="preserve">matics in the Bay </w:t>
      </w:r>
      <w:r w:rsidR="00B33384">
        <w:rPr>
          <w:rFonts w:ascii="Times New Roman" w:hAnsi="Times New Roman" w:cs="Times New Roman"/>
          <w:sz w:val="24"/>
          <w:szCs w:val="24"/>
        </w:rPr>
        <w:t>Area</w:t>
      </w:r>
      <w:r w:rsidR="00A1392D" w:rsidRPr="004B675E">
        <w:rPr>
          <w:rFonts w:ascii="Times New Roman" w:hAnsi="Times New Roman" w:cs="Times New Roman"/>
          <w:sz w:val="24"/>
          <w:szCs w:val="24"/>
        </w:rPr>
        <w:t>. 2011</w:t>
      </w:r>
      <w:r w:rsidR="00FF53DA" w:rsidRPr="004B675E">
        <w:rPr>
          <w:rFonts w:ascii="Times New Roman" w:hAnsi="Times New Roman" w:cs="Times New Roman"/>
          <w:sz w:val="24"/>
          <w:szCs w:val="24"/>
        </w:rPr>
        <w:t>.</w:t>
      </w:r>
    </w:p>
    <w:sectPr w:rsidR="00E23DD8" w:rsidRPr="004B675E" w:rsidSect="00C850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6" w:author="jkarr" w:date="2011-11-13T20:12:00Z" w:initials="j">
    <w:p w:rsidR="00E612C1" w:rsidRDefault="00E612C1">
      <w:pPr>
        <w:pStyle w:val="CommentText"/>
      </w:pPr>
      <w:r>
        <w:rPr>
          <w:rStyle w:val="CommentReference"/>
        </w:rPr>
        <w:annotationRef/>
      </w:r>
      <w:r>
        <w:t>perhaps expand this a little. how did this prepare you for research? for product development? give you broader perspective?</w:t>
      </w:r>
    </w:p>
  </w:comment>
  <w:comment w:id="66" w:author="jkarr" w:date="2011-11-13T20:24:00Z" w:initials="j">
    <w:p w:rsidR="00CB40CE" w:rsidRDefault="00CB40CE">
      <w:pPr>
        <w:pStyle w:val="CommentText"/>
      </w:pPr>
      <w:r>
        <w:rPr>
          <w:rStyle w:val="CommentReference"/>
        </w:rPr>
        <w:annotationRef/>
      </w:r>
      <w:r>
        <w:t>good motivation</w:t>
      </w:r>
    </w:p>
  </w:comment>
  <w:comment w:id="190" w:author="jkarr" w:date="2011-11-13T20:50:00Z" w:initials="j">
    <w:p w:rsidR="006D601A" w:rsidRDefault="006D601A">
      <w:pPr>
        <w:pStyle w:val="CommentText"/>
      </w:pPr>
      <w:r>
        <w:rPr>
          <w:rStyle w:val="CommentReference"/>
        </w:rPr>
        <w:annotationRef/>
      </w:r>
      <w:r>
        <w:t>I not quite clear on what you did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5CE" w:rsidRDefault="00FE05CE" w:rsidP="00FE12B7">
      <w:pPr>
        <w:spacing w:after="0" w:line="240" w:lineRule="auto"/>
      </w:pPr>
      <w:r>
        <w:separator/>
      </w:r>
    </w:p>
  </w:endnote>
  <w:endnote w:type="continuationSeparator" w:id="1">
    <w:p w:rsidR="00FE05CE" w:rsidRDefault="00FE05CE" w:rsidP="00FE1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5CE" w:rsidRDefault="00FE05CE" w:rsidP="00FE12B7">
      <w:pPr>
        <w:spacing w:after="0" w:line="240" w:lineRule="auto"/>
      </w:pPr>
      <w:r>
        <w:separator/>
      </w:r>
    </w:p>
  </w:footnote>
  <w:footnote w:type="continuationSeparator" w:id="1">
    <w:p w:rsidR="00FE05CE" w:rsidRDefault="00FE05CE" w:rsidP="00FE1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14C" w:rsidRPr="00FE12B7" w:rsidRDefault="006C714C" w:rsidP="00FE12B7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FE12B7">
      <w:rPr>
        <w:rFonts w:ascii="Times New Roman" w:hAnsi="Times New Roman" w:cs="Times New Roman"/>
        <w:sz w:val="24"/>
        <w:szCs w:val="24"/>
      </w:rPr>
      <w:t>Previous Research</w:t>
    </w:r>
    <w:r>
      <w:rPr>
        <w:rFonts w:ascii="Times New Roman" w:hAnsi="Times New Roman" w:cs="Times New Roman"/>
        <w:sz w:val="24"/>
        <w:szCs w:val="24"/>
      </w:rPr>
      <w:t xml:space="preserve"> Experience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704E2"/>
    <w:multiLevelType w:val="hybridMultilevel"/>
    <w:tmpl w:val="24541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A06016"/>
    <w:multiLevelType w:val="hybridMultilevel"/>
    <w:tmpl w:val="7CBE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trackRevisio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6389"/>
    <w:rsid w:val="00072363"/>
    <w:rsid w:val="000B7829"/>
    <w:rsid w:val="000C299E"/>
    <w:rsid w:val="000C7368"/>
    <w:rsid w:val="000F2485"/>
    <w:rsid w:val="00122628"/>
    <w:rsid w:val="001314DC"/>
    <w:rsid w:val="00132B80"/>
    <w:rsid w:val="001419CC"/>
    <w:rsid w:val="00193D8A"/>
    <w:rsid w:val="00196328"/>
    <w:rsid w:val="001A28C1"/>
    <w:rsid w:val="001A5C0C"/>
    <w:rsid w:val="001D7E8D"/>
    <w:rsid w:val="001D7EE2"/>
    <w:rsid w:val="001E70FF"/>
    <w:rsid w:val="001F2168"/>
    <w:rsid w:val="001F5BC0"/>
    <w:rsid w:val="001F623C"/>
    <w:rsid w:val="002137F0"/>
    <w:rsid w:val="0021673F"/>
    <w:rsid w:val="00241BD1"/>
    <w:rsid w:val="00245C2B"/>
    <w:rsid w:val="002541B3"/>
    <w:rsid w:val="00256365"/>
    <w:rsid w:val="0026341F"/>
    <w:rsid w:val="002874F7"/>
    <w:rsid w:val="002C6E30"/>
    <w:rsid w:val="00302EBD"/>
    <w:rsid w:val="003179D2"/>
    <w:rsid w:val="00341986"/>
    <w:rsid w:val="003510BF"/>
    <w:rsid w:val="0035253D"/>
    <w:rsid w:val="0035264A"/>
    <w:rsid w:val="003769EC"/>
    <w:rsid w:val="00392751"/>
    <w:rsid w:val="003C6797"/>
    <w:rsid w:val="003F6893"/>
    <w:rsid w:val="00404614"/>
    <w:rsid w:val="00476133"/>
    <w:rsid w:val="004908B7"/>
    <w:rsid w:val="004A69E0"/>
    <w:rsid w:val="004B1999"/>
    <w:rsid w:val="004B675E"/>
    <w:rsid w:val="004C4CCF"/>
    <w:rsid w:val="00522554"/>
    <w:rsid w:val="00534EEC"/>
    <w:rsid w:val="00584D4E"/>
    <w:rsid w:val="005B3D0A"/>
    <w:rsid w:val="005E3309"/>
    <w:rsid w:val="005E63F2"/>
    <w:rsid w:val="005F67DA"/>
    <w:rsid w:val="00617419"/>
    <w:rsid w:val="00632068"/>
    <w:rsid w:val="00647A4C"/>
    <w:rsid w:val="0067377D"/>
    <w:rsid w:val="00676FD2"/>
    <w:rsid w:val="006A066F"/>
    <w:rsid w:val="006B09BA"/>
    <w:rsid w:val="006B487A"/>
    <w:rsid w:val="006C714C"/>
    <w:rsid w:val="006D601A"/>
    <w:rsid w:val="00711579"/>
    <w:rsid w:val="007471DF"/>
    <w:rsid w:val="007745E7"/>
    <w:rsid w:val="00781312"/>
    <w:rsid w:val="00786A69"/>
    <w:rsid w:val="007B745B"/>
    <w:rsid w:val="007D5B64"/>
    <w:rsid w:val="007F0D31"/>
    <w:rsid w:val="00817878"/>
    <w:rsid w:val="00875EA4"/>
    <w:rsid w:val="00891F9B"/>
    <w:rsid w:val="008C2710"/>
    <w:rsid w:val="008C30D3"/>
    <w:rsid w:val="008F2DFA"/>
    <w:rsid w:val="00911122"/>
    <w:rsid w:val="00975492"/>
    <w:rsid w:val="009E5690"/>
    <w:rsid w:val="00A1392D"/>
    <w:rsid w:val="00A20619"/>
    <w:rsid w:val="00A32D75"/>
    <w:rsid w:val="00A4050F"/>
    <w:rsid w:val="00A5517F"/>
    <w:rsid w:val="00A56389"/>
    <w:rsid w:val="00A86483"/>
    <w:rsid w:val="00AE602C"/>
    <w:rsid w:val="00B057A8"/>
    <w:rsid w:val="00B33384"/>
    <w:rsid w:val="00B61DD6"/>
    <w:rsid w:val="00B6619B"/>
    <w:rsid w:val="00B8679C"/>
    <w:rsid w:val="00BD0A3B"/>
    <w:rsid w:val="00C21DED"/>
    <w:rsid w:val="00C6325F"/>
    <w:rsid w:val="00C65D53"/>
    <w:rsid w:val="00C85007"/>
    <w:rsid w:val="00C92CAE"/>
    <w:rsid w:val="00CB23AD"/>
    <w:rsid w:val="00CB40CE"/>
    <w:rsid w:val="00CC1723"/>
    <w:rsid w:val="00CF1527"/>
    <w:rsid w:val="00CF674D"/>
    <w:rsid w:val="00D7235F"/>
    <w:rsid w:val="00D72BA1"/>
    <w:rsid w:val="00D87553"/>
    <w:rsid w:val="00D9024F"/>
    <w:rsid w:val="00DA686F"/>
    <w:rsid w:val="00DB6CF9"/>
    <w:rsid w:val="00DE03AA"/>
    <w:rsid w:val="00DF06AB"/>
    <w:rsid w:val="00E06904"/>
    <w:rsid w:val="00E23DD8"/>
    <w:rsid w:val="00E27301"/>
    <w:rsid w:val="00E36932"/>
    <w:rsid w:val="00E612C1"/>
    <w:rsid w:val="00E81353"/>
    <w:rsid w:val="00E90AFD"/>
    <w:rsid w:val="00EB1EF7"/>
    <w:rsid w:val="00EF19D8"/>
    <w:rsid w:val="00F07400"/>
    <w:rsid w:val="00F976AA"/>
    <w:rsid w:val="00FC4B86"/>
    <w:rsid w:val="00FD5406"/>
    <w:rsid w:val="00FE05CE"/>
    <w:rsid w:val="00FE12B7"/>
    <w:rsid w:val="00FF53DA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2B7"/>
  </w:style>
  <w:style w:type="paragraph" w:styleId="Footer">
    <w:name w:val="footer"/>
    <w:basedOn w:val="Normal"/>
    <w:link w:val="FooterChar"/>
    <w:uiPriority w:val="99"/>
    <w:semiHidden/>
    <w:unhideWhenUsed/>
    <w:rsid w:val="00FE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2B7"/>
  </w:style>
  <w:style w:type="character" w:customStyle="1" w:styleId="style17">
    <w:name w:val="style17"/>
    <w:basedOn w:val="DefaultParagraphFont"/>
    <w:rsid w:val="003769EC"/>
  </w:style>
  <w:style w:type="paragraph" w:customStyle="1" w:styleId="Default">
    <w:name w:val="Default"/>
    <w:rsid w:val="00376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7DA"/>
    <w:pPr>
      <w:ind w:left="720"/>
      <w:contextualSpacing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61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2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jkarr</cp:lastModifiedBy>
  <cp:revision>2</cp:revision>
  <dcterms:created xsi:type="dcterms:W3CDTF">2011-11-14T04:54:00Z</dcterms:created>
  <dcterms:modified xsi:type="dcterms:W3CDTF">2011-11-14T04:54:00Z</dcterms:modified>
</cp:coreProperties>
</file>