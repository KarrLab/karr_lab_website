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EBF" w:rsidRPr="001D1613" w:rsidRDefault="00CA7EBF" w:rsidP="00A3357A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613">
        <w:rPr>
          <w:rFonts w:ascii="Times New Roman" w:hAnsi="Times New Roman" w:cs="Times New Roman"/>
          <w:b/>
          <w:sz w:val="24"/>
          <w:szCs w:val="24"/>
        </w:rPr>
        <w:t xml:space="preserve">Title. </w:t>
      </w:r>
      <w:r w:rsidRPr="001D1613">
        <w:rPr>
          <w:rFonts w:ascii="Times New Roman" w:hAnsi="Times New Roman" w:cs="Times New Roman"/>
          <w:sz w:val="24"/>
          <w:szCs w:val="24"/>
        </w:rPr>
        <w:t>A Systems Biology Approach for</w:t>
      </w:r>
      <w:r w:rsidR="00696FE8" w:rsidRPr="001D1613">
        <w:rPr>
          <w:rFonts w:ascii="Times New Roman" w:hAnsi="Times New Roman" w:cs="Times New Roman"/>
          <w:sz w:val="24"/>
          <w:szCs w:val="24"/>
        </w:rPr>
        <w:t xml:space="preserve"> Investigating Host Limitation of Viral Replication</w:t>
      </w:r>
    </w:p>
    <w:p w:rsidR="00677069" w:rsidRPr="00974A71" w:rsidRDefault="00CA7EBF" w:rsidP="00974A71">
      <w:pPr>
        <w:spacing w:after="0" w:line="2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D1613">
        <w:rPr>
          <w:rFonts w:ascii="Times New Roman" w:hAnsi="Times New Roman" w:cs="Times New Roman"/>
          <w:b/>
          <w:sz w:val="24"/>
          <w:szCs w:val="24"/>
        </w:rPr>
        <w:t>Key words.</w:t>
      </w:r>
      <w:r w:rsidRPr="001D1613">
        <w:rPr>
          <w:rFonts w:ascii="Times New Roman" w:hAnsi="Times New Roman" w:cs="Times New Roman"/>
          <w:sz w:val="24"/>
          <w:szCs w:val="24"/>
        </w:rPr>
        <w:t xml:space="preserve"> host-vir</w:t>
      </w:r>
      <w:ins w:id="0" w:author="jkarr" w:date="2011-11-13T21:49:00Z">
        <w:r w:rsidR="001315D4">
          <w:rPr>
            <w:rFonts w:ascii="Times New Roman" w:hAnsi="Times New Roman" w:cs="Times New Roman"/>
            <w:sz w:val="24"/>
            <w:szCs w:val="24"/>
          </w:rPr>
          <w:t>al</w:t>
        </w:r>
      </w:ins>
      <w:del w:id="1" w:author="jkarr" w:date="2011-11-13T21:49:00Z">
        <w:r w:rsidRPr="001D1613" w:rsidDel="001315D4">
          <w:rPr>
            <w:rFonts w:ascii="Times New Roman" w:hAnsi="Times New Roman" w:cs="Times New Roman"/>
            <w:sz w:val="24"/>
            <w:szCs w:val="24"/>
          </w:rPr>
          <w:delText>us</w:delText>
        </w:r>
      </w:del>
      <w:r w:rsidRPr="001D1613">
        <w:rPr>
          <w:rFonts w:ascii="Times New Roman" w:hAnsi="Times New Roman" w:cs="Times New Roman"/>
          <w:sz w:val="24"/>
          <w:szCs w:val="24"/>
        </w:rPr>
        <w:t xml:space="preserve"> interactions, virology, systems biology, T7 phage, </w:t>
      </w:r>
      <w:r w:rsidRPr="001D1613">
        <w:rPr>
          <w:rFonts w:ascii="Times New Roman" w:hAnsi="Times New Roman" w:cs="Times New Roman"/>
          <w:i/>
          <w:sz w:val="24"/>
          <w:szCs w:val="24"/>
        </w:rPr>
        <w:t>E. coli</w:t>
      </w:r>
    </w:p>
    <w:p w:rsidR="000C335A" w:rsidRDefault="000C335A" w:rsidP="00974A71">
      <w:pPr>
        <w:pStyle w:val="NormalWeb"/>
        <w:spacing w:before="0" w:beforeAutospacing="0" w:after="0" w:afterAutospacing="0" w:line="20" w:lineRule="atLeast"/>
        <w:jc w:val="both"/>
        <w:rPr>
          <w:ins w:id="2" w:author="jkarr" w:date="2011-11-13T22:35:00Z"/>
          <w:b/>
        </w:rPr>
      </w:pPr>
    </w:p>
    <w:p w:rsidR="00604654" w:rsidRPr="001D1613" w:rsidRDefault="00CA7EBF" w:rsidP="00974A71">
      <w:pPr>
        <w:pStyle w:val="NormalWeb"/>
        <w:spacing w:before="0" w:beforeAutospacing="0" w:after="0" w:afterAutospacing="0" w:line="20" w:lineRule="atLeast"/>
        <w:jc w:val="both"/>
      </w:pPr>
      <w:r w:rsidRPr="001D1613">
        <w:rPr>
          <w:b/>
        </w:rPr>
        <w:t>Introduction</w:t>
      </w:r>
      <w:r w:rsidRPr="001D1613">
        <w:t xml:space="preserve">. Understanding how viruses interact with their hosts is key to controlling unwanted viral infections in humans, </w:t>
      </w:r>
      <w:del w:id="3" w:author="jkarr" w:date="2011-11-13T21:50:00Z">
        <w:r w:rsidRPr="001D1613" w:rsidDel="00796AF6">
          <w:delText xml:space="preserve">in </w:delText>
        </w:r>
      </w:del>
      <w:r w:rsidRPr="001D1613">
        <w:t>agricultural crops</w:t>
      </w:r>
      <w:r w:rsidR="00B51C25">
        <w:t xml:space="preserve">, and </w:t>
      </w:r>
      <w:del w:id="4" w:author="jkarr" w:date="2011-11-13T21:50:00Z">
        <w:r w:rsidR="00B51C25" w:rsidDel="00796AF6">
          <w:delText xml:space="preserve">in </w:delText>
        </w:r>
      </w:del>
      <w:r w:rsidR="00B51C25">
        <w:t xml:space="preserve">industrial processes. </w:t>
      </w:r>
      <w:r w:rsidRPr="001D1613">
        <w:t xml:space="preserve">Viruses are parasites completely dependent on </w:t>
      </w:r>
      <w:del w:id="5" w:author="jkarr" w:date="2011-11-13T21:51:00Z">
        <w:r w:rsidRPr="001D1613" w:rsidDel="00796AF6">
          <w:delText>host cellular metabolism</w:delText>
        </w:r>
      </w:del>
      <w:ins w:id="6" w:author="jkarr" w:date="2011-11-13T21:51:00Z">
        <w:r w:rsidR="00796AF6">
          <w:t xml:space="preserve">their cellular hosts </w:t>
        </w:r>
      </w:ins>
      <w:del w:id="7" w:author="jkarr" w:date="2011-11-13T21:51:00Z">
        <w:r w:rsidRPr="001D1613" w:rsidDel="00796AF6">
          <w:delText xml:space="preserve"> </w:delText>
        </w:r>
      </w:del>
      <w:r w:rsidRPr="001D1613">
        <w:t xml:space="preserve">to produce the proteins, DNA/RNA, and lipids necessary </w:t>
      </w:r>
      <w:ins w:id="8" w:author="jkarr" w:date="2011-11-13T21:51:00Z">
        <w:r w:rsidR="00796AF6">
          <w:t>for their</w:t>
        </w:r>
      </w:ins>
      <w:del w:id="9" w:author="jkarr" w:date="2011-11-13T21:51:00Z">
        <w:r w:rsidRPr="001D1613" w:rsidDel="00796AF6">
          <w:delText>to</w:delText>
        </w:r>
      </w:del>
      <w:r w:rsidRPr="001D1613">
        <w:t xml:space="preserve"> replicat</w:t>
      </w:r>
      <w:del w:id="10" w:author="jkarr" w:date="2011-11-13T21:51:00Z">
        <w:r w:rsidRPr="001D1613" w:rsidDel="00796AF6">
          <w:delText>e themselves</w:delText>
        </w:r>
      </w:del>
      <w:ins w:id="11" w:author="jkarr" w:date="2011-11-13T21:51:00Z">
        <w:r w:rsidR="00796AF6">
          <w:t>ion</w:t>
        </w:r>
      </w:ins>
      <w:r w:rsidRPr="001D1613">
        <w:t xml:space="preserve">. </w:t>
      </w:r>
      <w:ins w:id="12" w:author="jkarr" w:date="2011-11-13T21:51:00Z">
        <w:r w:rsidR="00796AF6">
          <w:t>W</w:t>
        </w:r>
      </w:ins>
      <w:del w:id="13" w:author="jkarr" w:date="2011-11-13T21:51:00Z">
        <w:r w:rsidRPr="001D1613" w:rsidDel="00796AF6">
          <w:delText>An intriguing question in virology is w</w:delText>
        </w:r>
      </w:del>
      <w:r w:rsidRPr="001D1613">
        <w:t>hat aspects of host metabolism limit the rate</w:t>
      </w:r>
      <w:ins w:id="14" w:author="jkarr" w:date="2011-11-13T21:52:00Z">
        <w:r w:rsidR="00796AF6">
          <w:t>s</w:t>
        </w:r>
      </w:ins>
      <w:r w:rsidRPr="001D1613">
        <w:t xml:space="preserve"> of </w:t>
      </w:r>
      <w:ins w:id="15" w:author="jkarr" w:date="2011-11-13T21:52:00Z">
        <w:r w:rsidR="00796AF6">
          <w:t xml:space="preserve">viral </w:t>
        </w:r>
      </w:ins>
      <w:r w:rsidRPr="001D1613">
        <w:t>synthesis an</w:t>
      </w:r>
      <w:r w:rsidR="0020590D">
        <w:t>d assembly</w:t>
      </w:r>
      <w:del w:id="16" w:author="jkarr" w:date="2011-11-13T21:52:00Z">
        <w:r w:rsidR="0020590D" w:rsidDel="00796AF6">
          <w:delText xml:space="preserve"> of viral components</w:delText>
        </w:r>
      </w:del>
      <w:ins w:id="17" w:author="jkarr" w:date="2011-11-13T21:52:00Z">
        <w:r w:rsidR="00796AF6">
          <w:t xml:space="preserve">? </w:t>
        </w:r>
      </w:ins>
      <w:del w:id="18" w:author="jkarr" w:date="2011-11-13T21:52:00Z">
        <w:r w:rsidR="0020590D" w:rsidDel="00796AF6">
          <w:delText>.</w:delText>
        </w:r>
      </w:del>
      <w:r w:rsidR="009B534B">
        <w:t>I</w:t>
      </w:r>
      <w:r w:rsidR="007B7925">
        <w:t>t is well known that t</w:t>
      </w:r>
      <w:r w:rsidR="007B7925" w:rsidRPr="001D1613">
        <w:t xml:space="preserve">he rate of </w:t>
      </w:r>
      <w:del w:id="19" w:author="jkarr" w:date="2011-11-13T21:53:00Z">
        <w:r w:rsidR="007B7925" w:rsidRPr="001D1613" w:rsidDel="00796AF6">
          <w:delText xml:space="preserve">intracellular viral </w:delText>
        </w:r>
      </w:del>
      <w:r w:rsidR="007B7925" w:rsidRPr="001D1613">
        <w:t xml:space="preserve">production </w:t>
      </w:r>
      <w:ins w:id="20" w:author="jkarr" w:date="2011-11-13T21:53:00Z">
        <w:r w:rsidR="00796AF6">
          <w:t xml:space="preserve">of </w:t>
        </w:r>
      </w:ins>
      <w:del w:id="21" w:author="jkarr" w:date="2011-11-13T21:53:00Z">
        <w:r w:rsidR="007B7925" w:rsidRPr="001D1613" w:rsidDel="00796AF6">
          <w:delText xml:space="preserve">for </w:delText>
        </w:r>
      </w:del>
      <w:r w:rsidR="007B7925" w:rsidRPr="001D1613">
        <w:t xml:space="preserve">many bacteriophages increases with </w:t>
      </w:r>
      <w:ins w:id="22" w:author="jkarr" w:date="2011-11-13T21:54:00Z">
        <w:r w:rsidR="00796AF6">
          <w:t xml:space="preserve">the rate of </w:t>
        </w:r>
      </w:ins>
      <w:r w:rsidR="007B7925" w:rsidRPr="001D1613">
        <w:t>bacterial growth</w:t>
      </w:r>
      <w:del w:id="23" w:author="jkarr" w:date="2011-11-13T21:54:00Z">
        <w:r w:rsidR="007B7925" w:rsidRPr="001D1613" w:rsidDel="00796AF6">
          <w:delText xml:space="preserve"> rate</w:delText>
        </w:r>
      </w:del>
      <w:r w:rsidR="007B7925" w:rsidRPr="001D1613">
        <w:t xml:space="preserve"> [1]</w:t>
      </w:r>
      <w:ins w:id="24" w:author="jkarr" w:date="2011-11-13T21:54:00Z">
        <w:r w:rsidR="00796AF6">
          <w:t>,</w:t>
        </w:r>
      </w:ins>
      <w:r w:rsidR="007B7925" w:rsidRPr="001D1613">
        <w:t xml:space="preserve"> </w:t>
      </w:r>
      <w:ins w:id="25" w:author="jkarr" w:date="2011-11-13T21:54:00Z">
        <w:r w:rsidR="00796AF6">
          <w:t>possibly</w:t>
        </w:r>
      </w:ins>
      <w:del w:id="26" w:author="jkarr" w:date="2011-11-13T21:54:00Z">
        <w:r w:rsidR="007B7925" w:rsidDel="00796AF6">
          <w:delText>presumably</w:delText>
        </w:r>
      </w:del>
      <w:r w:rsidR="007B7925">
        <w:t xml:space="preserve"> </w:t>
      </w:r>
      <w:r w:rsidR="007B7925" w:rsidRPr="001D1613">
        <w:t xml:space="preserve">due to increased host </w:t>
      </w:r>
      <w:r w:rsidR="009B534B">
        <w:t>biosynthetic metabolic capacity</w:t>
      </w:r>
      <w:ins w:id="27" w:author="jkarr" w:date="2011-11-13T21:54:00Z">
        <w:r w:rsidR="00796AF6">
          <w:t xml:space="preserve"> </w:t>
        </w:r>
      </w:ins>
      <w:r w:rsidR="00D70603">
        <w:t xml:space="preserve">and </w:t>
      </w:r>
      <w:r w:rsidR="00E9265A">
        <w:t xml:space="preserve">concomitant </w:t>
      </w:r>
      <w:r w:rsidR="00D70603">
        <w:t>removal of</w:t>
      </w:r>
      <w:ins w:id="28" w:author="jkarr" w:date="2011-11-13T21:58:00Z">
        <w:r w:rsidR="00796AF6">
          <w:t xml:space="preserve"> </w:t>
        </w:r>
      </w:ins>
      <w:del w:id="29" w:author="jkarr" w:date="2011-11-13T21:58:00Z">
        <w:r w:rsidR="00D70603" w:rsidDel="00796AF6">
          <w:delText xml:space="preserve"> </w:delText>
        </w:r>
        <w:r w:rsidR="00A47CA6" w:rsidDel="00796AF6">
          <w:delText xml:space="preserve">a </w:delText>
        </w:r>
      </w:del>
      <w:r w:rsidR="00A47CA6">
        <w:t>host</w:t>
      </w:r>
      <w:ins w:id="30" w:author="jkarr" w:date="2011-11-13T21:58:00Z">
        <w:r w:rsidR="00796AF6">
          <w:t xml:space="preserve"> metabolic </w:t>
        </w:r>
      </w:ins>
      <w:del w:id="31" w:author="jkarr" w:date="2011-11-13T21:58:00Z">
        <w:r w:rsidR="00A47CA6" w:rsidDel="00796AF6">
          <w:delText>-</w:delText>
        </w:r>
      </w:del>
      <w:r w:rsidR="00A47CA6">
        <w:t>constraint</w:t>
      </w:r>
      <w:ins w:id="32" w:author="jkarr" w:date="2011-11-13T21:58:00Z">
        <w:r w:rsidR="00796AF6">
          <w:t>s</w:t>
        </w:r>
      </w:ins>
      <w:r w:rsidR="00A47CA6">
        <w:t xml:space="preserve"> on viral growth </w:t>
      </w:r>
      <w:r w:rsidR="00AA0AE8">
        <w:t>[2</w:t>
      </w:r>
      <w:r w:rsidR="00C1194A">
        <w:t>].</w:t>
      </w:r>
      <w:ins w:id="33" w:author="jkarr" w:date="2011-11-13T21:54:00Z">
        <w:r w:rsidR="00796AF6">
          <w:t xml:space="preserve"> </w:t>
        </w:r>
      </w:ins>
      <w:ins w:id="34" w:author="jkarr" w:date="2011-11-13T21:59:00Z">
        <w:r w:rsidR="00796AF6">
          <w:t xml:space="preserve">Using a theoretical approach, </w:t>
        </w:r>
      </w:ins>
      <w:r w:rsidR="006A7347" w:rsidRPr="001D1613">
        <w:t xml:space="preserve">Yu </w:t>
      </w:r>
      <w:r w:rsidR="006A7347" w:rsidRPr="009632A2">
        <w:rPr>
          <w:i/>
        </w:rPr>
        <w:t>et al</w:t>
      </w:r>
      <w:r w:rsidR="006A7347" w:rsidRPr="001D1613">
        <w:t xml:space="preserve">. </w:t>
      </w:r>
      <w:ins w:id="35" w:author="jkarr" w:date="2011-11-13T21:59:00Z">
        <w:r w:rsidR="00304403">
          <w:t>f</w:t>
        </w:r>
      </w:ins>
      <w:del w:id="36" w:author="jkarr" w:date="2011-11-13T21:59:00Z">
        <w:r w:rsidR="006A7347" w:rsidRPr="001D1613" w:rsidDel="00304403">
          <w:delText>have performed theoretical work</w:delText>
        </w:r>
        <w:r w:rsidR="00FE06DF" w:rsidDel="00304403">
          <w:delText xml:space="preserve">with T7 bacteriophage (T7) infecting wild type </w:delText>
        </w:r>
      </w:del>
      <w:moveFromRangeStart w:id="37" w:author="jkarr" w:date="2011-11-13T21:59:00Z" w:name="move308984923"/>
      <w:moveFrom w:id="38" w:author="jkarr" w:date="2011-11-13T21:59:00Z">
        <w:r w:rsidR="00FE06DF" w:rsidDel="00796AF6">
          <w:t>Escherichia coli (</w:t>
        </w:r>
        <w:r w:rsidR="00FE06DF" w:rsidRPr="00FE06DF" w:rsidDel="00796AF6">
          <w:rPr>
            <w:i/>
          </w:rPr>
          <w:t>E. coli</w:t>
        </w:r>
        <w:r w:rsidR="00FE06DF" w:rsidDel="00796AF6">
          <w:t>).</w:t>
        </w:r>
        <w:r w:rsidR="00D8567C" w:rsidDel="00796AF6">
          <w:t xml:space="preserve"> </w:t>
        </w:r>
      </w:moveFrom>
      <w:moveFromRangeEnd w:id="37"/>
      <w:del w:id="39" w:author="jkarr" w:date="2011-11-13T21:59:00Z">
        <w:r w:rsidR="00D8567C" w:rsidDel="00304403">
          <w:delText>They f</w:delText>
        </w:r>
      </w:del>
      <w:r w:rsidR="00D8567C">
        <w:t xml:space="preserve">ound </w:t>
      </w:r>
      <w:r w:rsidR="00CC26E8">
        <w:t xml:space="preserve">the </w:t>
      </w:r>
      <w:r w:rsidR="00564784" w:rsidRPr="001D1613">
        <w:t xml:space="preserve">rate of </w:t>
      </w:r>
      <w:r w:rsidR="004A5B25">
        <w:t>T7</w:t>
      </w:r>
      <w:r w:rsidR="00564784" w:rsidRPr="001D1613">
        <w:t xml:space="preserve"> replication</w:t>
      </w:r>
      <w:ins w:id="40" w:author="jkarr" w:date="2011-11-13T21:59:00Z">
        <w:r w:rsidR="00304403">
          <w:t xml:space="preserve"> in </w:t>
        </w:r>
      </w:ins>
      <w:moveToRangeStart w:id="41" w:author="jkarr" w:date="2011-11-13T21:59:00Z" w:name="move308984923"/>
      <w:moveTo w:id="42" w:author="jkarr" w:date="2011-11-13T21:59:00Z">
        <w:r w:rsidR="00304403">
          <w:t>Escherichia coli (</w:t>
        </w:r>
        <w:r w:rsidR="00304403" w:rsidRPr="00FE06DF">
          <w:rPr>
            <w:i/>
          </w:rPr>
          <w:t>E. coli</w:t>
        </w:r>
        <w:r w:rsidR="00304403">
          <w:t>)</w:t>
        </w:r>
        <w:del w:id="43" w:author="jkarr" w:date="2011-11-13T21:59:00Z">
          <w:r w:rsidR="00304403" w:rsidDel="00304403">
            <w:delText xml:space="preserve">. </w:delText>
          </w:r>
        </w:del>
      </w:moveTo>
      <w:moveToRangeEnd w:id="41"/>
      <w:r w:rsidR="00564784" w:rsidRPr="001D1613">
        <w:t xml:space="preserve"> </w:t>
      </w:r>
      <w:del w:id="44" w:author="jkarr" w:date="2011-11-13T21:59:00Z">
        <w:r w:rsidR="000A2696" w:rsidDel="00304403">
          <w:delText xml:space="preserve">was </w:delText>
        </w:r>
      </w:del>
      <w:ins w:id="45" w:author="jkarr" w:date="2011-11-13T22:00:00Z">
        <w:r w:rsidR="00304403">
          <w:t>is</w:t>
        </w:r>
      </w:ins>
      <w:ins w:id="46" w:author="jkarr" w:date="2011-11-13T21:59:00Z">
        <w:r w:rsidR="00304403">
          <w:t xml:space="preserve"> </w:t>
        </w:r>
      </w:ins>
      <w:r w:rsidR="000A2696">
        <w:t xml:space="preserve">sensitive to </w:t>
      </w:r>
      <w:r w:rsidR="008A3645">
        <w:t xml:space="preserve">the </w:t>
      </w:r>
      <w:r w:rsidR="008A3645" w:rsidRPr="001D1613">
        <w:t>number</w:t>
      </w:r>
      <w:r w:rsidR="00564784" w:rsidRPr="001D1613">
        <w:t xml:space="preserve"> of ribosomes per infected cell</w:t>
      </w:r>
      <w:ins w:id="47" w:author="jkarr" w:date="2011-11-13T21:57:00Z">
        <w:r w:rsidR="00796AF6">
          <w:t xml:space="preserve"> </w:t>
        </w:r>
      </w:ins>
      <w:r w:rsidR="00244208">
        <w:t xml:space="preserve">but </w:t>
      </w:r>
      <w:r w:rsidR="000A2696">
        <w:t>insensitive</w:t>
      </w:r>
      <w:r w:rsidR="008A3645">
        <w:t xml:space="preserve"> to the counts</w:t>
      </w:r>
      <w:r w:rsidR="00A752BE">
        <w:t xml:space="preserve"> other macromolecular </w:t>
      </w:r>
      <w:r w:rsidR="000F7A8E">
        <w:t xml:space="preserve">components </w:t>
      </w:r>
      <w:del w:id="48" w:author="jkarr" w:date="2011-11-13T22:00:00Z">
        <w:r w:rsidR="000F7A8E" w:rsidDel="00304403">
          <w:delText xml:space="preserve">like </w:delText>
        </w:r>
      </w:del>
      <w:ins w:id="49" w:author="jkarr" w:date="2011-11-13T22:00:00Z">
        <w:r w:rsidR="00304403">
          <w:t>such as</w:t>
        </w:r>
        <w:r w:rsidR="00304403">
          <w:t xml:space="preserve"> </w:t>
        </w:r>
      </w:ins>
      <w:r w:rsidR="000F7A8E">
        <w:t xml:space="preserve">RNA polymerase </w:t>
      </w:r>
      <w:r w:rsidR="00AA0AE8">
        <w:t>[3</w:t>
      </w:r>
      <w:r w:rsidR="005B03B7" w:rsidRPr="001D1613">
        <w:t>]</w:t>
      </w:r>
      <w:r w:rsidR="00564784" w:rsidRPr="001D1613">
        <w:t>.</w:t>
      </w:r>
      <w:r w:rsidR="007B7925">
        <w:t xml:space="preserve"> Based on these findings </w:t>
      </w:r>
      <w:del w:id="50" w:author="jkarr" w:date="2011-11-13T22:00:00Z">
        <w:r w:rsidR="007B7925" w:rsidDel="00304403">
          <w:delText>the</w:delText>
        </w:r>
      </w:del>
      <w:ins w:id="51" w:author="jkarr" w:date="2011-11-13T22:00:00Z">
        <w:r w:rsidR="00304403">
          <w:t>Yu</w:t>
        </w:r>
      </w:ins>
      <w:del w:id="52" w:author="jkarr" w:date="2011-11-13T22:00:00Z">
        <w:r w:rsidR="007B7925" w:rsidDel="00304403">
          <w:delText>y</w:delText>
        </w:r>
      </w:del>
      <w:r w:rsidR="007B7925">
        <w:t xml:space="preserve"> </w:t>
      </w:r>
      <w:ins w:id="53" w:author="jkarr" w:date="2011-11-13T22:00:00Z">
        <w:r w:rsidR="00304403" w:rsidRPr="00304403">
          <w:rPr>
            <w:i/>
            <w:rPrChange w:id="54" w:author="jkarr" w:date="2011-11-13T22:01:00Z">
              <w:rPr/>
            </w:rPrChange>
          </w:rPr>
          <w:t>et al</w:t>
        </w:r>
        <w:r w:rsidR="00304403">
          <w:t xml:space="preserve"> </w:t>
        </w:r>
      </w:ins>
      <w:r w:rsidR="007B7925">
        <w:t>suggested that the rate-limiting step of phage growth is the synthesis of phage proteins.</w:t>
      </w:r>
      <w:r w:rsidR="00703AE5">
        <w:t xml:space="preserve"> </w:t>
      </w:r>
      <w:commentRangeStart w:id="55"/>
      <w:r w:rsidR="00703AE5">
        <w:t xml:space="preserve">However, it is </w:t>
      </w:r>
      <w:del w:id="56" w:author="jkarr" w:date="2011-11-13T22:01:00Z">
        <w:r w:rsidR="00703AE5" w:rsidDel="00304403">
          <w:delText xml:space="preserve">not </w:delText>
        </w:r>
      </w:del>
      <w:ins w:id="57" w:author="jkarr" w:date="2011-11-13T22:01:00Z">
        <w:r w:rsidR="00304403">
          <w:t>un</w:t>
        </w:r>
      </w:ins>
      <w:r w:rsidR="00703AE5">
        <w:t>clear how these results translate to a systems wide picture of host limitation of viral replication.</w:t>
      </w:r>
      <w:commentRangeEnd w:id="55"/>
      <w:r w:rsidR="00304403">
        <w:rPr>
          <w:rStyle w:val="CommentReference"/>
          <w:rFonts w:asciiTheme="minorHAnsi" w:eastAsiaTheme="minorHAnsi" w:hAnsiTheme="minorHAnsi" w:cstheme="minorBidi"/>
        </w:rPr>
        <w:commentReference w:id="55"/>
      </w:r>
    </w:p>
    <w:p w:rsidR="000C335A" w:rsidRDefault="000C335A" w:rsidP="00A3357A">
      <w:pPr>
        <w:pStyle w:val="NormalWeb"/>
        <w:spacing w:before="0" w:beforeAutospacing="0" w:after="0" w:afterAutospacing="0" w:line="20" w:lineRule="atLeast"/>
        <w:jc w:val="both"/>
        <w:rPr>
          <w:ins w:id="58" w:author="jkarr" w:date="2011-11-13T22:35:00Z"/>
          <w:b/>
        </w:rPr>
      </w:pPr>
    </w:p>
    <w:p w:rsidR="00223AFB" w:rsidRPr="001D1613" w:rsidRDefault="00CA7EBF" w:rsidP="00A3357A">
      <w:pPr>
        <w:pStyle w:val="NormalWeb"/>
        <w:spacing w:before="0" w:beforeAutospacing="0" w:after="0" w:afterAutospacing="0" w:line="20" w:lineRule="atLeast"/>
        <w:jc w:val="both"/>
      </w:pPr>
      <w:r w:rsidRPr="001D1613">
        <w:rPr>
          <w:b/>
        </w:rPr>
        <w:t>Hypothesis</w:t>
      </w:r>
      <w:r w:rsidRPr="001D1613">
        <w:t>. I propose to use a syste</w:t>
      </w:r>
      <w:r w:rsidR="00E0533C">
        <w:t xml:space="preserve">ms biology approach to test the </w:t>
      </w:r>
      <w:r w:rsidR="00D96FB0" w:rsidRPr="001D1613">
        <w:t>hypothes</w:t>
      </w:r>
      <w:ins w:id="59" w:author="jkarr" w:date="2011-11-13T22:09:00Z">
        <w:r w:rsidR="00F95CA6">
          <w:t>i</w:t>
        </w:r>
      </w:ins>
      <w:del w:id="60" w:author="jkarr" w:date="2011-11-13T22:09:00Z">
        <w:r w:rsidR="00D96FB0" w:rsidRPr="001D1613" w:rsidDel="00F95CA6">
          <w:delText>e</w:delText>
        </w:r>
      </w:del>
      <w:r w:rsidR="00D96FB0" w:rsidRPr="001D1613">
        <w:t>s</w:t>
      </w:r>
      <w:r w:rsidRPr="001D1613">
        <w:t xml:space="preserve"> that </w:t>
      </w:r>
      <w:r w:rsidR="000443D9" w:rsidRPr="001D1613">
        <w:t>cellular</w:t>
      </w:r>
      <w:ins w:id="61" w:author="jkarr" w:date="2011-11-13T22:03:00Z">
        <w:r w:rsidR="00304403">
          <w:t xml:space="preserve"> </w:t>
        </w:r>
      </w:ins>
      <w:r w:rsidR="00EA20F7" w:rsidRPr="001D1613">
        <w:t xml:space="preserve">production of viral </w:t>
      </w:r>
      <w:r w:rsidRPr="001D1613">
        <w:t xml:space="preserve">protein </w:t>
      </w:r>
      <w:ins w:id="62" w:author="jkarr" w:date="2011-11-13T22:09:00Z">
        <w:r w:rsidR="00F95CA6">
          <w:t>and</w:t>
        </w:r>
      </w:ins>
      <w:del w:id="63" w:author="jkarr" w:date="2011-11-13T22:09:00Z">
        <w:r w:rsidRPr="001D1613" w:rsidDel="00F95CA6">
          <w:delText>or</w:delText>
        </w:r>
      </w:del>
      <w:r w:rsidRPr="001D1613">
        <w:t xml:space="preserve"> </w:t>
      </w:r>
      <w:r w:rsidR="00E501E0" w:rsidRPr="001D1613">
        <w:t>DNA</w:t>
      </w:r>
      <w:ins w:id="64" w:author="jkarr" w:date="2011-11-13T22:03:00Z">
        <w:r w:rsidR="00304403">
          <w:t xml:space="preserve">  </w:t>
        </w:r>
      </w:ins>
      <w:r w:rsidRPr="001D1613">
        <w:t>limit</w:t>
      </w:r>
      <w:r w:rsidR="00EA20F7" w:rsidRPr="001D1613">
        <w:t>s</w:t>
      </w:r>
      <w:r w:rsidRPr="001D1613">
        <w:t xml:space="preserve"> the rate of</w:t>
      </w:r>
      <w:ins w:id="65" w:author="jkarr" w:date="2011-11-13T22:03:00Z">
        <w:r w:rsidR="00304403">
          <w:t xml:space="preserve"> </w:t>
        </w:r>
      </w:ins>
      <w:r w:rsidRPr="001D1613">
        <w:t xml:space="preserve">T7 </w:t>
      </w:r>
      <w:r w:rsidR="00366426" w:rsidRPr="001D1613">
        <w:t xml:space="preserve">intracellular </w:t>
      </w:r>
      <w:r w:rsidRPr="001D1613">
        <w:t xml:space="preserve">replication in </w:t>
      </w:r>
      <w:r w:rsidRPr="001D1613">
        <w:rPr>
          <w:i/>
        </w:rPr>
        <w:t>E. coli</w:t>
      </w:r>
      <w:r w:rsidRPr="001D1613">
        <w:t>.</w:t>
      </w:r>
    </w:p>
    <w:p w:rsidR="001A7267" w:rsidRPr="001D1613" w:rsidDel="00304403" w:rsidRDefault="00F95CA6" w:rsidP="001A7267">
      <w:pPr>
        <w:pStyle w:val="NormalWeb"/>
        <w:spacing w:before="0" w:beforeAutospacing="0" w:after="0" w:afterAutospacing="0" w:line="20" w:lineRule="atLeast"/>
        <w:jc w:val="both"/>
        <w:rPr>
          <w:del w:id="66" w:author="jkarr" w:date="2011-11-13T22:03:00Z"/>
        </w:rPr>
      </w:pPr>
      <w:ins w:id="67" w:author="jkarr" w:date="2011-11-13T22:10:00Z">
        <w:r>
          <w:t xml:space="preserve">Specifically, </w:t>
        </w:r>
      </w:ins>
      <w:r w:rsidR="008055B4" w:rsidRPr="001D1613">
        <w:t>I propose to</w:t>
      </w:r>
      <w:r w:rsidR="00E10256" w:rsidRPr="001D1613">
        <w:t>:</w:t>
      </w:r>
      <w:r w:rsidR="001A7267">
        <w:t xml:space="preserve"> </w:t>
      </w:r>
      <w:ins w:id="68" w:author="jkarr" w:date="2011-11-13T22:03:00Z">
        <w:r w:rsidR="00304403">
          <w:t>(</w:t>
        </w:r>
      </w:ins>
      <w:r w:rsidR="001A7267">
        <w:t>1</w:t>
      </w:r>
      <w:r w:rsidR="001A7267" w:rsidRPr="001D1613">
        <w:t xml:space="preserve">) </w:t>
      </w:r>
      <w:commentRangeStart w:id="69"/>
      <w:del w:id="70" w:author="jkarr" w:date="2011-11-13T22:10:00Z">
        <w:r w:rsidR="001A7267" w:rsidRPr="001D1613" w:rsidDel="00F95CA6">
          <w:delText>Use computational system</w:delText>
        </w:r>
        <w:r w:rsidR="00722F07" w:rsidDel="00F95CA6">
          <w:delText>s biology to build</w:delText>
        </w:r>
      </w:del>
      <w:ins w:id="71" w:author="jkarr" w:date="2011-11-13T22:10:00Z">
        <w:r>
          <w:t>Develop</w:t>
        </w:r>
      </w:ins>
      <w:r w:rsidR="00722F07">
        <w:t xml:space="preserve"> an</w:t>
      </w:r>
      <w:r w:rsidR="001A7267" w:rsidRPr="001D1613">
        <w:t xml:space="preserve"> integrated model of </w:t>
      </w:r>
      <w:r w:rsidR="001A7267" w:rsidRPr="001D1613">
        <w:rPr>
          <w:i/>
        </w:rPr>
        <w:t>E. coli</w:t>
      </w:r>
      <w:r w:rsidR="00837EF1">
        <w:t xml:space="preserve"> metabolism and T7 replication.</w:t>
      </w:r>
      <w:r w:rsidR="00B81B35">
        <w:t xml:space="preserve"> I will </w:t>
      </w:r>
      <w:r w:rsidR="00FA150E">
        <w:t xml:space="preserve">analyze </w:t>
      </w:r>
      <w:ins w:id="72" w:author="jkarr" w:date="2011-11-13T22:10:00Z">
        <w:r>
          <w:t xml:space="preserve">the </w:t>
        </w:r>
      </w:ins>
      <w:del w:id="73" w:author="jkarr" w:date="2011-11-13T22:10:00Z">
        <w:r w:rsidR="00FA150E" w:rsidDel="00F95CA6">
          <w:delText xml:space="preserve">how </w:delText>
        </w:r>
      </w:del>
      <w:r w:rsidR="00FA150E">
        <w:t>sensitiv</w:t>
      </w:r>
      <w:ins w:id="74" w:author="jkarr" w:date="2011-11-13T22:10:00Z">
        <w:r>
          <w:t>ity</w:t>
        </w:r>
      </w:ins>
      <w:del w:id="75" w:author="jkarr" w:date="2011-11-13T22:10:00Z">
        <w:r w:rsidR="00FA150E" w:rsidDel="00F95CA6">
          <w:delText>e</w:delText>
        </w:r>
      </w:del>
      <w:r w:rsidR="00FA150E">
        <w:t xml:space="preserve"> </w:t>
      </w:r>
      <w:del w:id="76" w:author="jkarr" w:date="2011-11-13T22:10:00Z">
        <w:r w:rsidR="00FA150E" w:rsidDel="00F95CA6">
          <w:delText xml:space="preserve">the rate </w:delText>
        </w:r>
      </w:del>
      <w:r w:rsidR="00FA150E">
        <w:t xml:space="preserve">of </w:t>
      </w:r>
      <w:ins w:id="77" w:author="jkarr" w:date="2011-11-13T22:10:00Z">
        <w:r>
          <w:t xml:space="preserve">the rate of </w:t>
        </w:r>
      </w:ins>
      <w:r w:rsidR="00FA150E">
        <w:t xml:space="preserve">T7 production </w:t>
      </w:r>
      <w:del w:id="78" w:author="jkarr" w:date="2011-11-13T22:10:00Z">
        <w:r w:rsidR="007B6667" w:rsidDel="00F95CA6">
          <w:delText xml:space="preserve">is </w:delText>
        </w:r>
      </w:del>
      <w:r w:rsidR="007B6667">
        <w:t xml:space="preserve">to </w:t>
      </w:r>
      <w:ins w:id="79" w:author="jkarr" w:date="2011-11-13T22:11:00Z">
        <w:r>
          <w:t xml:space="preserve">the rates of </w:t>
        </w:r>
      </w:ins>
      <w:r w:rsidR="007B6667">
        <w:t>transcription, translation, and replication</w:t>
      </w:r>
      <w:r w:rsidR="00FA150E">
        <w:t xml:space="preserve">. </w:t>
      </w:r>
      <w:r w:rsidR="001A7267" w:rsidRPr="001D1613">
        <w:t xml:space="preserve">I will employ linear optimization to model metabolism, </w:t>
      </w:r>
      <w:commentRangeStart w:id="80"/>
      <w:r w:rsidR="001A7267" w:rsidRPr="001D1613">
        <w:t>growth correlations</w:t>
      </w:r>
      <w:commentRangeEnd w:id="80"/>
      <w:r>
        <w:rPr>
          <w:rStyle w:val="CommentReference"/>
          <w:rFonts w:asciiTheme="minorHAnsi" w:eastAsiaTheme="minorHAnsi" w:hAnsiTheme="minorHAnsi" w:cstheme="minorBidi"/>
        </w:rPr>
        <w:commentReference w:id="80"/>
      </w:r>
      <w:r w:rsidR="001A7267" w:rsidRPr="001D1613">
        <w:t xml:space="preserve"> to model </w:t>
      </w:r>
      <w:r w:rsidR="001A7267" w:rsidRPr="001D1613">
        <w:rPr>
          <w:i/>
        </w:rPr>
        <w:t>E. coli</w:t>
      </w:r>
      <w:r w:rsidR="001A7267" w:rsidRPr="001D1613">
        <w:t>’s macromolecular machinery, and ordinary differential equations (ODEs) to model T7 replication</w:t>
      </w:r>
      <w:commentRangeEnd w:id="69"/>
      <w:r>
        <w:rPr>
          <w:rStyle w:val="CommentReference"/>
          <w:rFonts w:asciiTheme="minorHAnsi" w:eastAsiaTheme="minorHAnsi" w:hAnsiTheme="minorHAnsi" w:cstheme="minorBidi"/>
        </w:rPr>
        <w:commentReference w:id="69"/>
      </w:r>
      <w:r w:rsidR="001A7267" w:rsidRPr="001D1613">
        <w:t>.</w:t>
      </w:r>
      <w:ins w:id="81" w:author="jkarr" w:date="2011-11-13T22:03:00Z">
        <w:r w:rsidR="00304403">
          <w:t xml:space="preserve"> </w:t>
        </w:r>
      </w:ins>
    </w:p>
    <w:p w:rsidR="009A2D0E" w:rsidRPr="001D1613" w:rsidRDefault="00304403" w:rsidP="00974A71">
      <w:pPr>
        <w:pStyle w:val="NormalWeb"/>
        <w:spacing w:before="0" w:beforeAutospacing="0" w:after="0" w:afterAutospacing="0" w:line="20" w:lineRule="atLeast"/>
        <w:jc w:val="both"/>
      </w:pPr>
      <w:ins w:id="82" w:author="jkarr" w:date="2011-11-13T22:03:00Z">
        <w:r>
          <w:t>(</w:t>
        </w:r>
      </w:ins>
      <w:r w:rsidR="001A7267">
        <w:t>2</w:t>
      </w:r>
      <w:r w:rsidR="00E501E0" w:rsidRPr="001D1613">
        <w:t xml:space="preserve">) </w:t>
      </w:r>
      <w:r w:rsidR="00E10256" w:rsidRPr="001D1613">
        <w:t>E</w:t>
      </w:r>
      <w:r w:rsidR="008055B4" w:rsidRPr="001D1613">
        <w:t>xperimentally t</w:t>
      </w:r>
      <w:r w:rsidR="00E501E0" w:rsidRPr="001D1613">
        <w:t xml:space="preserve">est </w:t>
      </w:r>
      <w:r w:rsidR="008055B4" w:rsidRPr="001D1613">
        <w:t xml:space="preserve">if </w:t>
      </w:r>
      <w:r w:rsidR="00255007" w:rsidRPr="001D1613">
        <w:rPr>
          <w:i/>
        </w:rPr>
        <w:t>E. coli</w:t>
      </w:r>
      <w:r w:rsidR="00255007" w:rsidRPr="001D1613">
        <w:t xml:space="preserve"> production of </w:t>
      </w:r>
      <w:r w:rsidR="00F01FD0" w:rsidRPr="001D1613">
        <w:t>T7</w:t>
      </w:r>
      <w:r w:rsidR="008055B4" w:rsidRPr="001D1613">
        <w:t>protein</w:t>
      </w:r>
      <w:r w:rsidR="00255007" w:rsidRPr="001D1613">
        <w:t>s</w:t>
      </w:r>
      <w:r w:rsidR="009A2D0E" w:rsidRPr="001D1613">
        <w:t xml:space="preserve"> or DNA limits viral replicati</w:t>
      </w:r>
      <w:r w:rsidR="00C26B94" w:rsidRPr="001D1613">
        <w:t xml:space="preserve">on using </w:t>
      </w:r>
      <w:r w:rsidR="00A06544">
        <w:t xml:space="preserve">small molecule </w:t>
      </w:r>
      <w:del w:id="83" w:author="jkarr" w:date="2011-11-13T22:13:00Z">
        <w:r w:rsidR="00A06544" w:rsidDel="00F95CA6">
          <w:delText xml:space="preserve">antibiotics to inhibit </w:delText>
        </w:r>
      </w:del>
      <w:r w:rsidR="00A06544">
        <w:t xml:space="preserve">transcription, translation, and </w:t>
      </w:r>
      <w:r w:rsidR="002836F6">
        <w:t xml:space="preserve">replication </w:t>
      </w:r>
      <w:ins w:id="84" w:author="jkarr" w:date="2011-11-13T22:13:00Z">
        <w:r w:rsidR="00F95CA6">
          <w:t>inhibitors</w:t>
        </w:r>
      </w:ins>
      <w:del w:id="85" w:author="jkarr" w:date="2011-11-13T22:13:00Z">
        <w:r w:rsidR="002836F6" w:rsidDel="00F95CA6">
          <w:delText>machinery</w:delText>
        </w:r>
      </w:del>
      <w:r w:rsidR="002836F6">
        <w:t xml:space="preserve"> and </w:t>
      </w:r>
      <w:del w:id="86" w:author="jkarr" w:date="2011-11-13T22:14:00Z">
        <w:r w:rsidR="002836F6" w:rsidDel="00F95CA6">
          <w:delText xml:space="preserve">genetic auxotrophs </w:delText>
        </w:r>
        <w:r w:rsidR="00834AAE" w:rsidDel="00F95CA6">
          <w:delText xml:space="preserve">of for </w:delText>
        </w:r>
      </w:del>
      <w:r w:rsidR="00834AAE">
        <w:t xml:space="preserve">amino acid and </w:t>
      </w:r>
      <w:r w:rsidR="008427C5">
        <w:t>deoxy</w:t>
      </w:r>
      <w:r w:rsidR="00834AAE">
        <w:t>nucleotide</w:t>
      </w:r>
      <w:ins w:id="87" w:author="jkarr" w:date="2011-11-13T22:14:00Z">
        <w:r w:rsidR="00F95CA6">
          <w:t xml:space="preserve"> genetic auxotrophs</w:t>
        </w:r>
      </w:ins>
      <w:del w:id="88" w:author="jkarr" w:date="2011-11-13T22:14:00Z">
        <w:r w:rsidR="00834AAE" w:rsidDel="00F95CA6">
          <w:delText>s</w:delText>
        </w:r>
      </w:del>
      <w:r w:rsidR="00834AAE">
        <w:t>.</w:t>
      </w:r>
      <w:r w:rsidR="00AD6C9D">
        <w:t xml:space="preserve"> I w</w:t>
      </w:r>
      <w:r w:rsidR="00CE3B95">
        <w:t xml:space="preserve">ill determine </w:t>
      </w:r>
      <w:r w:rsidR="00D32525">
        <w:t xml:space="preserve">the sensitivity of T7 production to each of these perturbations </w:t>
      </w:r>
      <w:r w:rsidR="00B32659">
        <w:t xml:space="preserve">and </w:t>
      </w:r>
      <w:del w:id="89" w:author="jkarr" w:date="2011-11-13T22:14:00Z">
        <w:r w:rsidR="00B32659" w:rsidDel="00F95CA6">
          <w:delText xml:space="preserve">compare </w:delText>
        </w:r>
      </w:del>
      <w:ins w:id="90" w:author="jkarr" w:date="2011-11-13T22:14:00Z">
        <w:r w:rsidR="00F95CA6">
          <w:t>use differences between</w:t>
        </w:r>
        <w:r w:rsidR="00F95CA6">
          <w:t xml:space="preserve"> </w:t>
        </w:r>
      </w:ins>
      <w:r w:rsidR="00B32659">
        <w:t xml:space="preserve">my experimental measurements </w:t>
      </w:r>
      <w:del w:id="91" w:author="jkarr" w:date="2011-11-13T22:15:00Z">
        <w:r w:rsidR="00B32659" w:rsidDel="00F95CA6">
          <w:delText xml:space="preserve">with </w:delText>
        </w:r>
      </w:del>
      <w:ins w:id="92" w:author="jkarr" w:date="2011-11-13T22:15:00Z">
        <w:r w:rsidR="00F95CA6">
          <w:t>and</w:t>
        </w:r>
        <w:r w:rsidR="00F95CA6">
          <w:t xml:space="preserve"> </w:t>
        </w:r>
      </w:ins>
      <w:r w:rsidR="00B32659">
        <w:t>my model’s predictions</w:t>
      </w:r>
      <w:ins w:id="93" w:author="jkarr" w:date="2011-11-13T22:15:00Z">
        <w:r w:rsidR="00F95CA6">
          <w:t xml:space="preserve"> to drive </w:t>
        </w:r>
        <w:commentRangeStart w:id="94"/>
        <w:r w:rsidR="00F95CA6">
          <w:t>biological discovery</w:t>
        </w:r>
        <w:commentRangeEnd w:id="94"/>
        <w:r w:rsidR="00F95CA6">
          <w:rPr>
            <w:rStyle w:val="CommentReference"/>
            <w:rFonts w:asciiTheme="minorHAnsi" w:eastAsiaTheme="minorHAnsi" w:hAnsiTheme="minorHAnsi" w:cstheme="minorBidi"/>
          </w:rPr>
          <w:commentReference w:id="94"/>
        </w:r>
        <w:r w:rsidR="00F95CA6">
          <w:t>.</w:t>
        </w:r>
      </w:ins>
      <w:del w:id="95" w:author="jkarr" w:date="2011-11-13T22:15:00Z">
        <w:r w:rsidR="00B32659" w:rsidDel="00F95CA6">
          <w:delText>.</w:delText>
        </w:r>
      </w:del>
    </w:p>
    <w:p w:rsidR="000C335A" w:rsidRDefault="000C335A" w:rsidP="00A94DA5">
      <w:pPr>
        <w:pStyle w:val="NormalWeb"/>
        <w:spacing w:before="0" w:beforeAutospacing="0" w:after="0" w:afterAutospacing="0" w:line="20" w:lineRule="atLeast"/>
        <w:jc w:val="both"/>
        <w:outlineLvl w:val="0"/>
        <w:rPr>
          <w:ins w:id="96" w:author="jkarr" w:date="2011-11-13T22:35:00Z"/>
          <w:b/>
        </w:rPr>
      </w:pPr>
    </w:p>
    <w:p w:rsidR="001A7267" w:rsidRPr="001D1613" w:rsidRDefault="001A7267" w:rsidP="00A94DA5">
      <w:pPr>
        <w:pStyle w:val="NormalWeb"/>
        <w:spacing w:before="0" w:beforeAutospacing="0" w:after="0" w:afterAutospacing="0" w:line="20" w:lineRule="atLeast"/>
        <w:jc w:val="both"/>
        <w:outlineLvl w:val="0"/>
        <w:rPr>
          <w:b/>
        </w:rPr>
      </w:pPr>
      <w:r>
        <w:rPr>
          <w:b/>
        </w:rPr>
        <w:t>Specific Aim 1</w:t>
      </w:r>
      <w:r w:rsidRPr="001D1613">
        <w:rPr>
          <w:b/>
        </w:rPr>
        <w:t xml:space="preserve">: </w:t>
      </w:r>
      <w:r w:rsidR="00A22034">
        <w:rPr>
          <w:b/>
        </w:rPr>
        <w:t xml:space="preserve">Computational sensitivity analysis of </w:t>
      </w:r>
      <w:r w:rsidRPr="001D1613">
        <w:rPr>
          <w:b/>
        </w:rPr>
        <w:t xml:space="preserve">host requirements </w:t>
      </w:r>
      <w:r w:rsidR="00A22034">
        <w:rPr>
          <w:b/>
        </w:rPr>
        <w:t>for T7 production</w:t>
      </w:r>
      <w:r w:rsidR="00332885">
        <w:rPr>
          <w:b/>
        </w:rPr>
        <w:t>.</w:t>
      </w:r>
    </w:p>
    <w:p w:rsidR="00440E3D" w:rsidRDefault="002414EE" w:rsidP="001A7267">
      <w:pPr>
        <w:pStyle w:val="NormalWeb"/>
        <w:spacing w:before="0" w:beforeAutospacing="0" w:after="0" w:afterAutospacing="0" w:line="20" w:lineRule="atLeast"/>
        <w:jc w:val="both"/>
      </w:pPr>
      <w:r>
        <w:t xml:space="preserve">I have spent the </w:t>
      </w:r>
      <w:del w:id="97" w:author="jkarr" w:date="2011-11-13T22:15:00Z">
        <w:r w:rsidDel="00F95CA6">
          <w:delText xml:space="preserve">previous </w:delText>
        </w:r>
      </w:del>
      <w:ins w:id="98" w:author="jkarr" w:date="2011-11-13T22:15:00Z">
        <w:r w:rsidR="00F95CA6">
          <w:t>past</w:t>
        </w:r>
        <w:r w:rsidR="00F95CA6">
          <w:t xml:space="preserve"> </w:t>
        </w:r>
      </w:ins>
      <w:r>
        <w:t>six months working</w:t>
      </w:r>
      <w:r w:rsidR="008177F2">
        <w:t xml:space="preserve"> with</w:t>
      </w:r>
      <w:r>
        <w:t xml:space="preserve"> my advisor</w:t>
      </w:r>
      <w:r w:rsidR="00B265AF">
        <w:t>,</w:t>
      </w:r>
      <w:r>
        <w:t xml:space="preserve"> Prof. Markus Covert</w:t>
      </w:r>
      <w:r w:rsidR="00B265AF">
        <w:t>,</w:t>
      </w:r>
      <w:r>
        <w:t xml:space="preserve"> and </w:t>
      </w:r>
      <w:r w:rsidR="00B265AF">
        <w:t xml:space="preserve">fellow graduate student, Elsa Birch, </w:t>
      </w:r>
      <w:del w:id="99" w:author="jkarr" w:date="2011-11-13T22:16:00Z">
        <w:r w:rsidR="00B265AF" w:rsidDel="00F95CA6">
          <w:delText>using computational systems biology to build</w:delText>
        </w:r>
      </w:del>
      <w:ins w:id="100" w:author="jkarr" w:date="2011-11-13T22:16:00Z">
        <w:r w:rsidR="00F95CA6">
          <w:t>building</w:t>
        </w:r>
      </w:ins>
      <w:r w:rsidR="00B265AF">
        <w:t xml:space="preserve"> an integrated </w:t>
      </w:r>
      <w:ins w:id="101" w:author="jkarr" w:date="2011-11-13T22:16:00Z">
        <w:r w:rsidR="00F95CA6">
          <w:t xml:space="preserve">biochemical </w:t>
        </w:r>
      </w:ins>
      <w:r w:rsidR="00B265AF">
        <w:t xml:space="preserve">model of </w:t>
      </w:r>
      <w:r w:rsidR="00B265AF">
        <w:rPr>
          <w:i/>
        </w:rPr>
        <w:t>E. coli</w:t>
      </w:r>
      <w:r w:rsidR="00B265AF">
        <w:t xml:space="preserve"> metabolism and T7 replication. </w:t>
      </w:r>
      <w:ins w:id="102" w:author="jkarr" w:date="2011-11-13T22:16:00Z">
        <w:r w:rsidR="00F95CA6">
          <w:t xml:space="preserve">Specifically, we are </w:t>
        </w:r>
      </w:ins>
      <w:del w:id="103" w:author="jkarr" w:date="2011-11-13T22:17:00Z">
        <w:r w:rsidR="00B265AF" w:rsidDel="00F95CA6">
          <w:delText xml:space="preserve">We </w:delText>
        </w:r>
        <w:r w:rsidR="007757F3" w:rsidDel="00F95CA6">
          <w:delText>areattempting</w:delText>
        </w:r>
        <w:r w:rsidR="00B265AF" w:rsidDel="00F95CA6">
          <w:delText xml:space="preserve"> to </w:delText>
        </w:r>
      </w:del>
      <w:r w:rsidR="00B265AF">
        <w:t>integrat</w:t>
      </w:r>
      <w:ins w:id="104" w:author="jkarr" w:date="2011-11-13T22:17:00Z">
        <w:r w:rsidR="00F95CA6">
          <w:t>ing</w:t>
        </w:r>
      </w:ins>
      <w:del w:id="105" w:author="jkarr" w:date="2011-11-13T22:17:00Z">
        <w:r w:rsidR="00B265AF" w:rsidDel="00F95CA6">
          <w:delText>e</w:delText>
        </w:r>
      </w:del>
      <w:r w:rsidR="00B265AF">
        <w:t xml:space="preserve"> two</w:t>
      </w:r>
      <w:r w:rsidR="00EF1EF0">
        <w:t xml:space="preserve"> previously</w:t>
      </w:r>
      <w:r w:rsidR="00B265AF">
        <w:t xml:space="preserve"> pub</w:t>
      </w:r>
      <w:r w:rsidR="007757F3">
        <w:t>lished models</w:t>
      </w:r>
      <w:r w:rsidR="00F307CD">
        <w:t xml:space="preserve"> to create a </w:t>
      </w:r>
      <w:ins w:id="106" w:author="jkarr" w:date="2011-11-13T22:17:00Z">
        <w:r w:rsidR="00F95CA6">
          <w:t xml:space="preserve">two-part </w:t>
        </w:r>
      </w:ins>
      <w:r w:rsidR="00F307CD">
        <w:t>multi-scale hybrid model</w:t>
      </w:r>
      <w:r w:rsidR="007757F3">
        <w:t>:</w:t>
      </w:r>
      <w:ins w:id="107" w:author="jkarr" w:date="2011-11-13T22:17:00Z">
        <w:r w:rsidR="00F95CA6">
          <w:t xml:space="preserve"> </w:t>
        </w:r>
      </w:ins>
      <w:r w:rsidR="00805876">
        <w:t xml:space="preserve">(1) </w:t>
      </w:r>
      <w:r w:rsidR="00D671EA">
        <w:t>a model of T7 replication</w:t>
      </w:r>
      <w:ins w:id="108" w:author="jkarr" w:date="2011-11-13T22:16:00Z">
        <w:r w:rsidR="00F95CA6">
          <w:t xml:space="preserve"> </w:t>
        </w:r>
      </w:ins>
      <w:r w:rsidR="00FD6DCD" w:rsidRPr="001D1613">
        <w:t xml:space="preserve">based on </w:t>
      </w:r>
      <w:del w:id="109" w:author="jkarr" w:date="2011-11-13T22:17:00Z">
        <w:r w:rsidR="00FD6DCD" w:rsidRPr="001D1613" w:rsidDel="00F95CA6">
          <w:delText xml:space="preserve">kinetic </w:delText>
        </w:r>
      </w:del>
      <w:r w:rsidR="00FD6DCD" w:rsidRPr="001D1613">
        <w:t>ordinary differential equations that describe the transcription and translation of 55 T7 genes</w:t>
      </w:r>
      <w:r w:rsidR="00FD6DCD">
        <w:t xml:space="preserve"> [2,</w:t>
      </w:r>
      <w:ins w:id="110" w:author="jkarr" w:date="2011-11-13T22:17:00Z">
        <w:r w:rsidR="00F95CA6">
          <w:t xml:space="preserve"> </w:t>
        </w:r>
      </w:ins>
      <w:r w:rsidR="00FD6DCD">
        <w:t>3]</w:t>
      </w:r>
      <w:ins w:id="111" w:author="jkarr" w:date="2011-11-13T22:18:00Z">
        <w:r w:rsidR="00F95CA6">
          <w:t>, and</w:t>
        </w:r>
      </w:ins>
      <w:del w:id="112" w:author="jkarr" w:date="2011-11-13T22:18:00Z">
        <w:r w:rsidR="00116820" w:rsidDel="00F95CA6">
          <w:delText>.</w:delText>
        </w:r>
      </w:del>
      <w:r w:rsidR="00116820">
        <w:t xml:space="preserve"> (2)</w:t>
      </w:r>
      <w:r w:rsidR="006B767E">
        <w:t xml:space="preserve"> </w:t>
      </w:r>
      <w:ins w:id="113" w:author="jkarr" w:date="2011-11-13T22:18:00Z">
        <w:r w:rsidR="00F95CA6">
          <w:t>a</w:t>
        </w:r>
      </w:ins>
      <w:del w:id="114" w:author="jkarr" w:date="2011-11-13T22:18:00Z">
        <w:r w:rsidR="006B767E" w:rsidDel="00F95CA6">
          <w:delText>A</w:delText>
        </w:r>
      </w:del>
      <w:r w:rsidR="00D671EA">
        <w:t xml:space="preserve"> model of </w:t>
      </w:r>
      <w:r w:rsidR="00D671EA">
        <w:rPr>
          <w:i/>
        </w:rPr>
        <w:t>E. coli</w:t>
      </w:r>
      <w:r w:rsidR="001B2379">
        <w:t xml:space="preserve"> metabolism</w:t>
      </w:r>
      <w:ins w:id="115" w:author="jkarr" w:date="2011-11-13T22:16:00Z">
        <w:r w:rsidR="00F95CA6">
          <w:t xml:space="preserve"> </w:t>
        </w:r>
      </w:ins>
      <w:r w:rsidR="00F307CD" w:rsidRPr="001D1613">
        <w:t>based on flux balance analysis (FBA)</w:t>
      </w:r>
      <w:ins w:id="116" w:author="jkarr" w:date="2011-11-13T22:18:00Z">
        <w:r w:rsidR="00F95CA6">
          <w:t xml:space="preserve"> –</w:t>
        </w:r>
      </w:ins>
      <w:del w:id="117" w:author="jkarr" w:date="2011-11-13T22:18:00Z">
        <w:r w:rsidR="00F307CD" w:rsidRPr="001D1613" w:rsidDel="00F95CA6">
          <w:delText>:</w:delText>
        </w:r>
      </w:del>
      <w:r w:rsidR="00F307CD" w:rsidRPr="001D1613">
        <w:t xml:space="preserve"> a linear optimization</w:t>
      </w:r>
      <w:ins w:id="118" w:author="jkarr" w:date="2011-11-13T22:18:00Z">
        <w:r w:rsidR="00F95CA6">
          <w:t>-</w:t>
        </w:r>
      </w:ins>
      <w:del w:id="119" w:author="jkarr" w:date="2011-11-13T22:18:00Z">
        <w:r w:rsidR="00F307CD" w:rsidRPr="001D1613" w:rsidDel="00F95CA6">
          <w:delText xml:space="preserve"> </w:delText>
        </w:r>
      </w:del>
      <w:ins w:id="120" w:author="jkarr" w:date="2011-11-13T22:18:00Z">
        <w:r w:rsidR="00F95CA6">
          <w:t xml:space="preserve">based </w:t>
        </w:r>
      </w:ins>
      <w:r w:rsidR="00F307CD" w:rsidRPr="001D1613">
        <w:t xml:space="preserve">method that </w:t>
      </w:r>
      <w:del w:id="121" w:author="jkarr" w:date="2011-11-13T22:19:00Z">
        <w:r w:rsidR="00F307CD" w:rsidRPr="001D1613" w:rsidDel="00F95CA6">
          <w:delText xml:space="preserve">determines </w:delText>
        </w:r>
      </w:del>
      <w:ins w:id="122" w:author="jkarr" w:date="2011-11-13T22:19:00Z">
        <w:r w:rsidR="00F95CA6">
          <w:t>predicts</w:t>
        </w:r>
        <w:r w:rsidR="00F95CA6" w:rsidRPr="001D1613">
          <w:t xml:space="preserve"> </w:t>
        </w:r>
      </w:ins>
      <w:r w:rsidR="00F307CD">
        <w:t xml:space="preserve">the </w:t>
      </w:r>
      <w:ins w:id="123" w:author="jkarr" w:date="2011-11-13T22:19:00Z">
        <w:r w:rsidR="00F95CA6">
          <w:t xml:space="preserve">steady-state </w:t>
        </w:r>
      </w:ins>
      <w:del w:id="124" w:author="jkarr" w:date="2011-11-13T22:19:00Z">
        <w:r w:rsidR="00F307CD" w:rsidDel="00F95CA6">
          <w:delText xml:space="preserve">rate at </w:delText>
        </w:r>
        <w:r w:rsidR="00F307CD" w:rsidRPr="001D1613" w:rsidDel="00F95CA6">
          <w:delText>which</w:delText>
        </w:r>
      </w:del>
      <w:ins w:id="125" w:author="jkarr" w:date="2011-11-13T22:19:00Z">
        <w:r w:rsidR="00F95CA6">
          <w:t>rate of each</w:t>
        </w:r>
      </w:ins>
      <w:r w:rsidR="00F307CD" w:rsidRPr="001D1613">
        <w:t xml:space="preserve"> metabolic reaction</w:t>
      </w:r>
      <w:del w:id="126" w:author="jkarr" w:date="2011-11-13T22:19:00Z">
        <w:r w:rsidR="00F307CD" w:rsidRPr="001D1613" w:rsidDel="00F95CA6">
          <w:delText>s</w:delText>
        </w:r>
      </w:del>
      <w:r w:rsidR="00F307CD" w:rsidRPr="001D1613">
        <w:t xml:space="preserve"> </w:t>
      </w:r>
      <w:del w:id="127" w:author="jkarr" w:date="2011-11-13T22:19:00Z">
        <w:r w:rsidR="00F307CD" w:rsidRPr="001D1613" w:rsidDel="00F95CA6">
          <w:delText xml:space="preserve">occur </w:delText>
        </w:r>
      </w:del>
      <w:r w:rsidR="00F307CD" w:rsidRPr="001D1613">
        <w:t>given metabolite, enz</w:t>
      </w:r>
      <w:r w:rsidR="000720E0">
        <w:t xml:space="preserve">ymatic, and regulatory </w:t>
      </w:r>
      <w:del w:id="128" w:author="jkarr" w:date="2011-11-13T22:19:00Z">
        <w:r w:rsidR="000720E0" w:rsidDel="009005A7">
          <w:delText xml:space="preserve">bounds </w:delText>
        </w:r>
      </w:del>
      <w:ins w:id="129" w:author="jkarr" w:date="2011-11-13T22:19:00Z">
        <w:r w:rsidR="009005A7">
          <w:t>constraints</w:t>
        </w:r>
        <w:r w:rsidR="009005A7">
          <w:t xml:space="preserve"> </w:t>
        </w:r>
      </w:ins>
      <w:r w:rsidR="000720E0">
        <w:t>[4</w:t>
      </w:r>
      <w:r w:rsidR="00F307CD">
        <w:t>].</w:t>
      </w:r>
      <w:ins w:id="130" w:author="jkarr" w:date="2011-11-13T22:23:00Z">
        <w:r w:rsidR="009005A7">
          <w:t xml:space="preserve"> The model captures the dynamics of all of </w:t>
        </w:r>
        <w:r w:rsidR="009005A7" w:rsidRPr="009005A7">
          <w:rPr>
            <w:i/>
            <w:rPrChange w:id="131" w:author="jkarr" w:date="2011-11-13T22:24:00Z">
              <w:rPr/>
            </w:rPrChange>
          </w:rPr>
          <w:t>E. coli</w:t>
        </w:r>
        <w:r w:rsidR="009005A7">
          <w:t>'s metabolic pathways as well as the detailed dynamics of T7 replication.</w:t>
        </w:r>
      </w:ins>
    </w:p>
    <w:p w:rsidR="001A7267" w:rsidRDefault="00C50051" w:rsidP="009B18B6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del w:id="132" w:author="jkarr" w:date="2011-11-13T22:24:00Z">
        <w:r w:rsidDel="009005A7">
          <w:rPr>
            <w:rFonts w:ascii="Times New Roman" w:hAnsi="Times New Roman" w:cs="Times New Roman"/>
            <w:sz w:val="24"/>
            <w:szCs w:val="24"/>
          </w:rPr>
          <w:delText xml:space="preserve">During the next </w:delText>
        </w:r>
        <w:r w:rsidR="00134219" w:rsidDel="009005A7">
          <w:rPr>
            <w:rFonts w:ascii="Times New Roman" w:hAnsi="Times New Roman" w:cs="Times New Roman"/>
            <w:sz w:val="24"/>
            <w:szCs w:val="24"/>
          </w:rPr>
          <w:delText>year</w:delText>
        </w:r>
        <w:r w:rsidR="00DA5067" w:rsidDel="009005A7">
          <w:rPr>
            <w:rFonts w:ascii="Times New Roman" w:hAnsi="Times New Roman" w:cs="Times New Roman"/>
            <w:sz w:val="24"/>
            <w:szCs w:val="24"/>
          </w:rPr>
          <w:delText xml:space="preserve">I </w:delText>
        </w:r>
        <w:r w:rsidDel="009005A7">
          <w:rPr>
            <w:rFonts w:ascii="Times New Roman" w:hAnsi="Times New Roman" w:cs="Times New Roman"/>
            <w:sz w:val="24"/>
            <w:szCs w:val="24"/>
          </w:rPr>
          <w:delText>will create</w:delText>
        </w:r>
        <w:r w:rsidR="00633E9A" w:rsidDel="009005A7">
          <w:rPr>
            <w:rFonts w:ascii="Times New Roman" w:hAnsi="Times New Roman" w:cs="Times New Roman"/>
            <w:sz w:val="24"/>
            <w:szCs w:val="24"/>
          </w:rPr>
          <w:delText xml:space="preserve"> a</w:delText>
        </w:r>
        <w:r w:rsidR="001A7267" w:rsidRPr="001D1613" w:rsidDel="009005A7">
          <w:rPr>
            <w:rFonts w:ascii="Times New Roman" w:hAnsi="Times New Roman" w:cs="Times New Roman"/>
            <w:sz w:val="24"/>
            <w:szCs w:val="24"/>
          </w:rPr>
          <w:delText xml:space="preserve"> novel framework, which combines the </w:delText>
        </w:r>
        <w:r w:rsidR="001A7267" w:rsidRPr="001D1613" w:rsidDel="009005A7">
          <w:rPr>
            <w:rFonts w:ascii="Times New Roman" w:hAnsi="Times New Roman" w:cs="Times New Roman"/>
            <w:i/>
            <w:sz w:val="24"/>
            <w:szCs w:val="24"/>
          </w:rPr>
          <w:delText>E. coli</w:delText>
        </w:r>
        <w:r w:rsidR="001A7267" w:rsidRPr="001D1613" w:rsidDel="009005A7">
          <w:rPr>
            <w:rFonts w:ascii="Times New Roman" w:hAnsi="Times New Roman" w:cs="Times New Roman"/>
            <w:sz w:val="24"/>
            <w:szCs w:val="24"/>
          </w:rPr>
          <w:delText xml:space="preserve"> metabolic model’s ability to capture all pathways in the metabolic system with the kinetic model of T7 replication’s greater level of detail. </w:delText>
        </w:r>
        <w:r w:rsidR="009B14DD" w:rsidDel="009005A7">
          <w:rPr>
            <w:rFonts w:ascii="Times New Roman" w:hAnsi="Times New Roman" w:cs="Times New Roman"/>
            <w:sz w:val="24"/>
            <w:szCs w:val="24"/>
          </w:rPr>
          <w:delText xml:space="preserve">Specifically, </w:delText>
        </w:r>
        <w:r w:rsidR="00850402" w:rsidDel="009005A7">
          <w:rPr>
            <w:rFonts w:ascii="Times New Roman" w:hAnsi="Times New Roman" w:cs="Times New Roman"/>
            <w:sz w:val="24"/>
            <w:szCs w:val="24"/>
          </w:rPr>
          <w:delText>I</w:delText>
        </w:r>
        <w:r w:rsidR="001A7267" w:rsidRPr="001D1613" w:rsidDel="009005A7">
          <w:rPr>
            <w:rFonts w:ascii="Times New Roman" w:hAnsi="Times New Roman" w:cs="Times New Roman"/>
            <w:sz w:val="24"/>
            <w:szCs w:val="24"/>
          </w:rPr>
          <w:delText xml:space="preserve"> will employ the</w:delText>
        </w:r>
      </w:del>
      <w:ins w:id="133" w:author="jkarr" w:date="2011-11-13T22:24:00Z">
        <w:r w:rsidR="009005A7">
          <w:rPr>
            <w:rFonts w:ascii="Times New Roman" w:hAnsi="Times New Roman" w:cs="Times New Roman"/>
            <w:sz w:val="24"/>
            <w:szCs w:val="24"/>
          </w:rPr>
          <w:t>The model employs the</w:t>
        </w:r>
      </w:ins>
      <w:r w:rsidR="001A7267" w:rsidRPr="001D1613">
        <w:rPr>
          <w:rFonts w:ascii="Times New Roman" w:hAnsi="Times New Roman" w:cs="Times New Roman"/>
          <w:sz w:val="24"/>
          <w:szCs w:val="24"/>
        </w:rPr>
        <w:t xml:space="preserve"> following </w:t>
      </w:r>
      <w:commentRangeStart w:id="134"/>
      <w:r w:rsidR="001A7267" w:rsidRPr="001D1613">
        <w:rPr>
          <w:rFonts w:ascii="Times New Roman" w:hAnsi="Times New Roman" w:cs="Times New Roman"/>
          <w:sz w:val="24"/>
          <w:szCs w:val="24"/>
        </w:rPr>
        <w:t>key assumptions</w:t>
      </w:r>
      <w:commentRangeEnd w:id="134"/>
      <w:r w:rsidR="009005A7">
        <w:rPr>
          <w:rStyle w:val="CommentReference"/>
        </w:rPr>
        <w:commentReference w:id="134"/>
      </w:r>
      <w:r w:rsidR="001A7267" w:rsidRPr="001D1613">
        <w:rPr>
          <w:rFonts w:ascii="Times New Roman" w:hAnsi="Times New Roman" w:cs="Times New Roman"/>
          <w:sz w:val="24"/>
          <w:szCs w:val="24"/>
        </w:rPr>
        <w:t xml:space="preserve">: </w:t>
      </w:r>
      <w:ins w:id="135" w:author="jkarr" w:date="2011-11-13T22:24:00Z">
        <w:r w:rsidR="009005A7">
          <w:rPr>
            <w:rFonts w:ascii="Times New Roman" w:hAnsi="Times New Roman" w:cs="Times New Roman"/>
            <w:sz w:val="24"/>
            <w:szCs w:val="24"/>
          </w:rPr>
          <w:t>(</w:t>
        </w:r>
      </w:ins>
      <w:r w:rsidR="001A7267" w:rsidRPr="001D1613">
        <w:rPr>
          <w:rFonts w:ascii="Times New Roman" w:hAnsi="Times New Roman" w:cs="Times New Roman"/>
          <w:sz w:val="24"/>
          <w:szCs w:val="24"/>
        </w:rPr>
        <w:t xml:space="preserve">1) </w:t>
      </w:r>
      <w:del w:id="136" w:author="jkarr" w:date="2011-11-13T22:24:00Z">
        <w:r w:rsidR="001A7267" w:rsidRPr="001D1613" w:rsidDel="009005A7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</w:del>
      <w:ins w:id="137" w:author="jkarr" w:date="2011-11-13T22:25:00Z">
        <w:r w:rsidR="009005A7">
          <w:rPr>
            <w:rFonts w:ascii="Times New Roman" w:hAnsi="Times New Roman" w:cs="Times New Roman"/>
            <w:sz w:val="24"/>
            <w:szCs w:val="24"/>
          </w:rPr>
          <w:t>S</w:t>
        </w:r>
      </w:ins>
      <w:del w:id="138" w:author="jkarr" w:date="2011-11-13T22:25:00Z">
        <w:r w:rsidR="001A7267" w:rsidRPr="001D1613" w:rsidDel="009005A7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1A7267" w:rsidRPr="001D1613">
        <w:rPr>
          <w:rFonts w:ascii="Times New Roman" w:hAnsi="Times New Roman" w:cs="Times New Roman"/>
          <w:sz w:val="24"/>
          <w:szCs w:val="24"/>
        </w:rPr>
        <w:t>eparation of timescales –</w:t>
      </w:r>
      <w:ins w:id="139" w:author="jkarr" w:date="2011-11-13T22:25:00Z">
        <w:r w:rsidR="009005A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1A7267" w:rsidRPr="001D1613">
        <w:rPr>
          <w:rFonts w:ascii="Times New Roman" w:hAnsi="Times New Roman" w:cs="Times New Roman"/>
          <w:sz w:val="24"/>
          <w:szCs w:val="24"/>
        </w:rPr>
        <w:t xml:space="preserve">changes in </w:t>
      </w:r>
      <w:r w:rsidR="001A7267" w:rsidRPr="001D1613">
        <w:rPr>
          <w:rFonts w:ascii="Times New Roman" w:hAnsi="Times New Roman" w:cs="Times New Roman"/>
          <w:i/>
          <w:sz w:val="24"/>
          <w:szCs w:val="24"/>
        </w:rPr>
        <w:t>E. coli</w:t>
      </w:r>
      <w:r w:rsidR="001A7267" w:rsidRPr="001D1613">
        <w:rPr>
          <w:rFonts w:ascii="Times New Roman" w:hAnsi="Times New Roman" w:cs="Times New Roman"/>
          <w:sz w:val="24"/>
          <w:szCs w:val="24"/>
        </w:rPr>
        <w:t xml:space="preserve"> intracellular metabolite concentrations and the accumulation of T7 </w:t>
      </w:r>
      <w:r w:rsidR="00E8023F">
        <w:rPr>
          <w:rFonts w:ascii="Times New Roman" w:hAnsi="Times New Roman" w:cs="Times New Roman"/>
          <w:sz w:val="24"/>
          <w:szCs w:val="24"/>
        </w:rPr>
        <w:t>components occur at distinct timescales</w:t>
      </w:r>
      <w:ins w:id="140" w:author="jkarr" w:date="2011-11-13T22:25:00Z">
        <w:r w:rsidR="009005A7">
          <w:rPr>
            <w:rFonts w:ascii="Times New Roman" w:hAnsi="Times New Roman" w:cs="Times New Roman"/>
            <w:sz w:val="24"/>
            <w:szCs w:val="24"/>
          </w:rPr>
          <w:t xml:space="preserve">, and thus </w:t>
        </w:r>
      </w:ins>
      <w:del w:id="141" w:author="jkarr" w:date="2011-11-13T22:25:00Z">
        <w:r w:rsidR="00E8023F" w:rsidDel="009005A7">
          <w:rPr>
            <w:rFonts w:ascii="Times New Roman" w:hAnsi="Times New Roman" w:cs="Times New Roman"/>
            <w:sz w:val="24"/>
            <w:szCs w:val="24"/>
          </w:rPr>
          <w:delText xml:space="preserve"> hence</w:delText>
        </w:r>
        <w:r w:rsidR="001A7267" w:rsidRPr="001D1613" w:rsidDel="009005A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1A7267" w:rsidRPr="001D1613">
        <w:rPr>
          <w:rFonts w:ascii="Times New Roman" w:hAnsi="Times New Roman" w:cs="Times New Roman"/>
          <w:sz w:val="24"/>
          <w:szCs w:val="24"/>
        </w:rPr>
        <w:t xml:space="preserve">each </w:t>
      </w:r>
      <w:del w:id="142" w:author="jkarr" w:date="2011-11-13T22:25:00Z">
        <w:r w:rsidR="001A7267" w:rsidRPr="001D1613" w:rsidDel="009005A7">
          <w:rPr>
            <w:rFonts w:ascii="Times New Roman" w:hAnsi="Times New Roman" w:cs="Times New Roman"/>
            <w:sz w:val="24"/>
            <w:szCs w:val="24"/>
          </w:rPr>
          <w:delText xml:space="preserve">will </w:delText>
        </w:r>
      </w:del>
      <w:ins w:id="143" w:author="jkarr" w:date="2011-11-13T22:25:00Z">
        <w:r w:rsidR="009005A7">
          <w:rPr>
            <w:rFonts w:ascii="Times New Roman" w:hAnsi="Times New Roman" w:cs="Times New Roman"/>
            <w:sz w:val="24"/>
            <w:szCs w:val="24"/>
          </w:rPr>
          <w:t>can</w:t>
        </w:r>
        <w:r w:rsidR="009005A7" w:rsidRPr="001D161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1A7267" w:rsidRPr="001D1613">
        <w:rPr>
          <w:rFonts w:ascii="Times New Roman" w:hAnsi="Times New Roman" w:cs="Times New Roman"/>
          <w:sz w:val="24"/>
          <w:szCs w:val="24"/>
        </w:rPr>
        <w:t xml:space="preserve">be modeled assuming the other process is time-independent. </w:t>
      </w:r>
      <w:ins w:id="144" w:author="jkarr" w:date="2011-11-13T22:24:00Z">
        <w:r w:rsidR="009005A7">
          <w:rPr>
            <w:rFonts w:ascii="Times New Roman" w:hAnsi="Times New Roman" w:cs="Times New Roman"/>
            <w:sz w:val="24"/>
            <w:szCs w:val="24"/>
          </w:rPr>
          <w:t>(</w:t>
        </w:r>
      </w:ins>
      <w:r w:rsidR="001A7267" w:rsidRPr="001D1613">
        <w:rPr>
          <w:rFonts w:ascii="Times New Roman" w:hAnsi="Times New Roman" w:cs="Times New Roman"/>
          <w:sz w:val="24"/>
          <w:szCs w:val="24"/>
        </w:rPr>
        <w:t>2) Metabolite accumulation –</w:t>
      </w:r>
      <w:ins w:id="145" w:author="jkarr" w:date="2011-11-13T22:25:00Z">
        <w:r w:rsidR="009005A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1A7267" w:rsidRPr="001D1613">
        <w:rPr>
          <w:rFonts w:ascii="Times New Roman" w:hAnsi="Times New Roman" w:cs="Times New Roman"/>
          <w:sz w:val="24"/>
          <w:szCs w:val="24"/>
        </w:rPr>
        <w:t xml:space="preserve">I will relax </w:t>
      </w:r>
      <w:r w:rsidR="00E8023F">
        <w:rPr>
          <w:rFonts w:ascii="Times New Roman" w:hAnsi="Times New Roman" w:cs="Times New Roman"/>
          <w:sz w:val="24"/>
          <w:szCs w:val="24"/>
        </w:rPr>
        <w:t xml:space="preserve">the </w:t>
      </w:r>
      <w:del w:id="146" w:author="jkarr" w:date="2011-11-13T22:25:00Z">
        <w:r w:rsidR="00E8023F" w:rsidDel="009005A7">
          <w:rPr>
            <w:rFonts w:ascii="Times New Roman" w:hAnsi="Times New Roman" w:cs="Times New Roman"/>
            <w:sz w:val="24"/>
            <w:szCs w:val="24"/>
          </w:rPr>
          <w:delText xml:space="preserve">typical </w:delText>
        </w:r>
      </w:del>
      <w:ins w:id="147" w:author="jkarr" w:date="2011-11-13T22:25:00Z">
        <w:r w:rsidR="009005A7">
          <w:rPr>
            <w:rFonts w:ascii="Times New Roman" w:hAnsi="Times New Roman" w:cs="Times New Roman"/>
            <w:sz w:val="24"/>
            <w:szCs w:val="24"/>
          </w:rPr>
          <w:t>conventional</w:t>
        </w:r>
        <w:r w:rsidR="009005A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E8023F">
        <w:rPr>
          <w:rFonts w:ascii="Times New Roman" w:hAnsi="Times New Roman" w:cs="Times New Roman"/>
          <w:sz w:val="24"/>
          <w:szCs w:val="24"/>
        </w:rPr>
        <w:t>FBA constraint</w:t>
      </w:r>
      <w:ins w:id="148" w:author="jkarr" w:date="2011-11-13T22:26:00Z">
        <w:r w:rsidR="009005A7">
          <w:rPr>
            <w:rFonts w:ascii="Times New Roman" w:hAnsi="Times New Roman" w:cs="Times New Roman"/>
            <w:sz w:val="24"/>
            <w:szCs w:val="24"/>
          </w:rPr>
          <w:t xml:space="preserve">s which prevent metabolite </w:t>
        </w:r>
      </w:ins>
      <w:del w:id="149" w:author="jkarr" w:date="2011-11-13T22:26:00Z">
        <w:r w:rsidR="00E8023F" w:rsidDel="009005A7">
          <w:rPr>
            <w:rFonts w:ascii="Times New Roman" w:hAnsi="Times New Roman" w:cs="Times New Roman"/>
            <w:sz w:val="24"/>
            <w:szCs w:val="24"/>
          </w:rPr>
          <w:delText xml:space="preserve"> not allowing metabolites to </w:delText>
        </w:r>
      </w:del>
      <w:r w:rsidR="00E8023F">
        <w:rPr>
          <w:rFonts w:ascii="Times New Roman" w:hAnsi="Times New Roman" w:cs="Times New Roman"/>
          <w:sz w:val="24"/>
          <w:szCs w:val="24"/>
        </w:rPr>
        <w:t>accum</w:t>
      </w:r>
      <w:ins w:id="150" w:author="jkarr" w:date="2011-11-13T22:27:00Z">
        <w:r w:rsidR="009005A7">
          <w:rPr>
            <w:rFonts w:ascii="Times New Roman" w:hAnsi="Times New Roman" w:cs="Times New Roman"/>
            <w:sz w:val="24"/>
            <w:szCs w:val="24"/>
          </w:rPr>
          <w:t>u</w:t>
        </w:r>
      </w:ins>
      <w:ins w:id="151" w:author="jkarr" w:date="2011-11-13T22:26:00Z">
        <w:r w:rsidR="009005A7">
          <w:rPr>
            <w:rFonts w:ascii="Times New Roman" w:hAnsi="Times New Roman" w:cs="Times New Roman"/>
            <w:sz w:val="24"/>
            <w:szCs w:val="24"/>
          </w:rPr>
          <w:t>l</w:t>
        </w:r>
      </w:ins>
      <w:del w:id="152" w:author="jkarr" w:date="2011-11-13T22:26:00Z">
        <w:r w:rsidR="00E8023F" w:rsidDel="009005A7">
          <w:rPr>
            <w:rFonts w:ascii="Times New Roman" w:hAnsi="Times New Roman" w:cs="Times New Roman"/>
            <w:sz w:val="24"/>
            <w:szCs w:val="24"/>
          </w:rPr>
          <w:delText>ulat</w:delText>
        </w:r>
      </w:del>
      <w:ins w:id="153" w:author="jkarr" w:date="2011-11-13T22:26:00Z">
        <w:r w:rsidR="009005A7">
          <w:rPr>
            <w:rFonts w:ascii="Times New Roman" w:hAnsi="Times New Roman" w:cs="Times New Roman"/>
            <w:sz w:val="24"/>
            <w:szCs w:val="24"/>
          </w:rPr>
          <w:t>ation</w:t>
        </w:r>
      </w:ins>
      <w:del w:id="154" w:author="jkarr" w:date="2011-11-13T22:26:00Z">
        <w:r w:rsidR="00E8023F" w:rsidDel="009005A7">
          <w:rPr>
            <w:rFonts w:ascii="Times New Roman" w:hAnsi="Times New Roman" w:cs="Times New Roman"/>
            <w:sz w:val="24"/>
            <w:szCs w:val="24"/>
          </w:rPr>
          <w:delText>e</w:delText>
        </w:r>
      </w:del>
      <w:r w:rsidR="001A7267" w:rsidRPr="001D1613">
        <w:rPr>
          <w:rFonts w:ascii="Times New Roman" w:hAnsi="Times New Roman" w:cs="Times New Roman"/>
          <w:sz w:val="24"/>
          <w:szCs w:val="24"/>
        </w:rPr>
        <w:t xml:space="preserve"> to allow the </w:t>
      </w:r>
      <w:del w:id="155" w:author="jkarr" w:date="2011-11-13T22:27:00Z">
        <w:r w:rsidR="001A7267" w:rsidRPr="001D1613" w:rsidDel="009005A7">
          <w:rPr>
            <w:rFonts w:ascii="Times New Roman" w:hAnsi="Times New Roman" w:cs="Times New Roman"/>
            <w:sz w:val="24"/>
            <w:szCs w:val="24"/>
          </w:rPr>
          <w:delText xml:space="preserve">necessary </w:delText>
        </w:r>
      </w:del>
      <w:r w:rsidR="00E8023F">
        <w:rPr>
          <w:rFonts w:ascii="Times New Roman" w:hAnsi="Times New Roman" w:cs="Times New Roman"/>
          <w:sz w:val="24"/>
          <w:szCs w:val="24"/>
        </w:rPr>
        <w:t>production of</w:t>
      </w:r>
      <w:r w:rsidR="00591B7D">
        <w:rPr>
          <w:rFonts w:ascii="Times New Roman" w:hAnsi="Times New Roman" w:cs="Times New Roman"/>
          <w:sz w:val="24"/>
          <w:szCs w:val="24"/>
        </w:rPr>
        <w:t xml:space="preserve"> small molecule</w:t>
      </w:r>
      <w:ins w:id="156" w:author="jkarr" w:date="2011-11-13T22:27:00Z">
        <w:r w:rsidR="009005A7">
          <w:rPr>
            <w:rFonts w:ascii="Times New Roman" w:hAnsi="Times New Roman" w:cs="Times New Roman"/>
            <w:sz w:val="24"/>
            <w:szCs w:val="24"/>
          </w:rPr>
          <w:t xml:space="preserve">s required </w:t>
        </w:r>
      </w:ins>
      <w:del w:id="157" w:author="jkarr" w:date="2011-11-13T22:27:00Z">
        <w:r w:rsidR="00A94BF6" w:rsidDel="009005A7">
          <w:rPr>
            <w:rFonts w:ascii="Times New Roman" w:hAnsi="Times New Roman" w:cs="Times New Roman"/>
            <w:sz w:val="24"/>
            <w:szCs w:val="24"/>
          </w:rPr>
          <w:delText xml:space="preserve"> metabolites </w:delText>
        </w:r>
      </w:del>
      <w:r w:rsidR="00A94BF6">
        <w:rPr>
          <w:rFonts w:ascii="Times New Roman" w:hAnsi="Times New Roman" w:cs="Times New Roman"/>
          <w:sz w:val="24"/>
          <w:szCs w:val="24"/>
        </w:rPr>
        <w:t xml:space="preserve">for T7 </w:t>
      </w:r>
      <w:r w:rsidR="001A7267" w:rsidRPr="001D1613">
        <w:rPr>
          <w:rFonts w:ascii="Times New Roman" w:hAnsi="Times New Roman" w:cs="Times New Roman"/>
          <w:sz w:val="24"/>
          <w:szCs w:val="24"/>
        </w:rPr>
        <w:t>production.</w:t>
      </w:r>
    </w:p>
    <w:p w:rsidR="002A6C50" w:rsidRPr="001D1613" w:rsidRDefault="009005A7" w:rsidP="001A726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ins w:id="158" w:author="jkarr" w:date="2011-11-13T22:28:00Z">
        <w:r>
          <w:rPr>
            <w:rFonts w:ascii="Times New Roman" w:hAnsi="Times New Roman" w:cs="Times New Roman"/>
            <w:sz w:val="24"/>
            <w:szCs w:val="24"/>
          </w:rPr>
          <w:t>Upon</w:t>
        </w:r>
      </w:ins>
      <w:del w:id="159" w:author="jkarr" w:date="2011-11-13T22:28:00Z">
        <w:r w:rsidR="003E5F02" w:rsidDel="009005A7">
          <w:rPr>
            <w:rFonts w:ascii="Times New Roman" w:hAnsi="Times New Roman" w:cs="Times New Roman"/>
            <w:sz w:val="24"/>
            <w:szCs w:val="24"/>
          </w:rPr>
          <w:delText xml:space="preserve">In the </w:delText>
        </w:r>
        <w:r w:rsidR="00CB0C63" w:rsidDel="009005A7">
          <w:rPr>
            <w:rFonts w:ascii="Times New Roman" w:hAnsi="Times New Roman" w:cs="Times New Roman"/>
            <w:sz w:val="24"/>
            <w:szCs w:val="24"/>
          </w:rPr>
          <w:delText>months following</w:delText>
        </w:r>
      </w:del>
      <w:r w:rsidR="00CB0C63">
        <w:rPr>
          <w:rFonts w:ascii="Times New Roman" w:hAnsi="Times New Roman" w:cs="Times New Roman"/>
          <w:sz w:val="24"/>
          <w:szCs w:val="24"/>
        </w:rPr>
        <w:t xml:space="preserve"> </w:t>
      </w:r>
      <w:r w:rsidR="006E680E">
        <w:rPr>
          <w:rFonts w:ascii="Times New Roman" w:hAnsi="Times New Roman" w:cs="Times New Roman"/>
          <w:sz w:val="24"/>
          <w:szCs w:val="24"/>
        </w:rPr>
        <w:t>model</w:t>
      </w:r>
      <w:ins w:id="160" w:author="jkarr" w:date="2011-11-13T22:21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A70FA7">
        <w:rPr>
          <w:rFonts w:ascii="Times New Roman" w:hAnsi="Times New Roman" w:cs="Times New Roman"/>
          <w:sz w:val="24"/>
          <w:szCs w:val="24"/>
        </w:rPr>
        <w:t>completion</w:t>
      </w:r>
      <w:r w:rsidR="006E680E">
        <w:rPr>
          <w:rFonts w:ascii="Times New Roman" w:hAnsi="Times New Roman" w:cs="Times New Roman"/>
          <w:sz w:val="24"/>
          <w:szCs w:val="24"/>
        </w:rPr>
        <w:t xml:space="preserve"> I will perform a sensitivity </w:t>
      </w:r>
      <w:r w:rsidR="00116C9A">
        <w:rPr>
          <w:rFonts w:ascii="Times New Roman" w:hAnsi="Times New Roman" w:cs="Times New Roman"/>
          <w:sz w:val="24"/>
          <w:szCs w:val="24"/>
        </w:rPr>
        <w:t>analysis</w:t>
      </w:r>
      <w:r w:rsidR="00AC0E12">
        <w:rPr>
          <w:rFonts w:ascii="Times New Roman" w:hAnsi="Times New Roman" w:cs="Times New Roman"/>
          <w:sz w:val="24"/>
          <w:szCs w:val="24"/>
        </w:rPr>
        <w:t xml:space="preserve"> of T7 </w:t>
      </w:r>
      <w:r w:rsidR="001B3F12">
        <w:rPr>
          <w:rFonts w:ascii="Times New Roman" w:hAnsi="Times New Roman" w:cs="Times New Roman"/>
          <w:sz w:val="24"/>
          <w:szCs w:val="24"/>
        </w:rPr>
        <w:t xml:space="preserve">intracellular </w:t>
      </w:r>
      <w:r w:rsidR="00AC0E12">
        <w:rPr>
          <w:rFonts w:ascii="Times New Roman" w:hAnsi="Times New Roman" w:cs="Times New Roman"/>
          <w:sz w:val="24"/>
          <w:szCs w:val="24"/>
        </w:rPr>
        <w:t xml:space="preserve">production rate to </w:t>
      </w:r>
      <w:r w:rsidR="00FF0E65">
        <w:rPr>
          <w:rFonts w:ascii="Times New Roman" w:hAnsi="Times New Roman" w:cs="Times New Roman"/>
          <w:sz w:val="24"/>
          <w:szCs w:val="24"/>
        </w:rPr>
        <w:t>ribosom</w:t>
      </w:r>
      <w:ins w:id="161" w:author="jkarr" w:date="2011-11-13T22:28:00Z">
        <w:r>
          <w:rPr>
            <w:rFonts w:ascii="Times New Roman" w:hAnsi="Times New Roman" w:cs="Times New Roman"/>
            <w:sz w:val="24"/>
            <w:szCs w:val="24"/>
          </w:rPr>
          <w:t>e, RNA</w:t>
        </w:r>
      </w:ins>
      <w:del w:id="162" w:author="jkarr" w:date="2011-11-13T22:28:00Z">
        <w:r w:rsidR="00FF0E65" w:rsidDel="009005A7">
          <w:rPr>
            <w:rFonts w:ascii="Times New Roman" w:hAnsi="Times New Roman" w:cs="Times New Roman"/>
            <w:sz w:val="24"/>
            <w:szCs w:val="24"/>
          </w:rPr>
          <w:delText>al count</w:delText>
        </w:r>
        <w:r w:rsidR="006D520B" w:rsidDel="009005A7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  <w:r w:rsidR="001271EB" w:rsidDel="009005A7">
          <w:rPr>
            <w:rFonts w:ascii="Times New Roman" w:hAnsi="Times New Roman" w:cs="Times New Roman"/>
            <w:sz w:val="24"/>
            <w:szCs w:val="24"/>
          </w:rPr>
          <w:delText>mRNA</w:delText>
        </w:r>
      </w:del>
      <w:r w:rsidR="001271EB">
        <w:rPr>
          <w:rFonts w:ascii="Times New Roman" w:hAnsi="Times New Roman" w:cs="Times New Roman"/>
          <w:sz w:val="24"/>
          <w:szCs w:val="24"/>
        </w:rPr>
        <w:t xml:space="preserve"> polymerase</w:t>
      </w:r>
      <w:ins w:id="163" w:author="jkarr" w:date="2011-11-13T22:28:00Z">
        <w:r>
          <w:rPr>
            <w:rFonts w:ascii="Times New Roman" w:hAnsi="Times New Roman" w:cs="Times New Roman"/>
            <w:sz w:val="24"/>
            <w:szCs w:val="24"/>
          </w:rPr>
          <w:t>,</w:t>
        </w:r>
      </w:ins>
      <w:del w:id="164" w:author="jkarr" w:date="2011-11-13T22:28:00Z">
        <w:r w:rsidR="001271EB" w:rsidDel="009005A7">
          <w:rPr>
            <w:rFonts w:ascii="Times New Roman" w:hAnsi="Times New Roman" w:cs="Times New Roman"/>
            <w:sz w:val="24"/>
            <w:szCs w:val="24"/>
          </w:rPr>
          <w:delText xml:space="preserve"> count,</w:delText>
        </w:r>
      </w:del>
      <w:r w:rsidR="001271EB">
        <w:rPr>
          <w:rFonts w:ascii="Times New Roman" w:hAnsi="Times New Roman" w:cs="Times New Roman"/>
          <w:sz w:val="24"/>
          <w:szCs w:val="24"/>
        </w:rPr>
        <w:t xml:space="preserve"> </w:t>
      </w:r>
      <w:ins w:id="165" w:author="jkarr" w:date="2011-11-13T22:28:00Z">
        <w:r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r w:rsidR="00C53039">
        <w:rPr>
          <w:rFonts w:ascii="Times New Roman" w:hAnsi="Times New Roman" w:cs="Times New Roman"/>
          <w:sz w:val="24"/>
          <w:szCs w:val="24"/>
        </w:rPr>
        <w:t xml:space="preserve">T7 </w:t>
      </w:r>
      <w:r w:rsidR="001E0F6D">
        <w:rPr>
          <w:rFonts w:ascii="Times New Roman" w:hAnsi="Times New Roman" w:cs="Times New Roman"/>
          <w:sz w:val="24"/>
          <w:szCs w:val="24"/>
        </w:rPr>
        <w:t xml:space="preserve">DNA polymerase </w:t>
      </w:r>
      <w:ins w:id="166" w:author="jkarr" w:date="2011-11-13T22:28:00Z">
        <w:r>
          <w:rPr>
            <w:rFonts w:ascii="Times New Roman" w:hAnsi="Times New Roman" w:cs="Times New Roman"/>
            <w:sz w:val="24"/>
            <w:szCs w:val="24"/>
          </w:rPr>
          <w:t>copy numbers</w:t>
        </w:r>
      </w:ins>
      <w:del w:id="167" w:author="jkarr" w:date="2011-11-13T22:28:00Z">
        <w:r w:rsidR="001E0F6D" w:rsidDel="009005A7">
          <w:rPr>
            <w:rFonts w:ascii="Times New Roman" w:hAnsi="Times New Roman" w:cs="Times New Roman"/>
            <w:sz w:val="24"/>
            <w:szCs w:val="24"/>
          </w:rPr>
          <w:delText>count</w:delText>
        </w:r>
      </w:del>
      <w:r w:rsidR="001E0F6D">
        <w:rPr>
          <w:rFonts w:ascii="Times New Roman" w:hAnsi="Times New Roman" w:cs="Times New Roman"/>
          <w:sz w:val="24"/>
          <w:szCs w:val="24"/>
        </w:rPr>
        <w:t xml:space="preserve">, </w:t>
      </w:r>
      <w:r w:rsidR="007034A7">
        <w:rPr>
          <w:rFonts w:ascii="Times New Roman" w:hAnsi="Times New Roman" w:cs="Times New Roman"/>
          <w:sz w:val="24"/>
          <w:szCs w:val="24"/>
        </w:rPr>
        <w:t xml:space="preserve">and </w:t>
      </w:r>
      <w:ins w:id="168" w:author="jkarr" w:date="2011-11-13T22:29:00Z">
        <w:r>
          <w:rPr>
            <w:rFonts w:ascii="Times New Roman" w:hAnsi="Times New Roman" w:cs="Times New Roman"/>
            <w:sz w:val="24"/>
            <w:szCs w:val="24"/>
          </w:rPr>
          <w:t xml:space="preserve">to </w:t>
        </w:r>
      </w:ins>
      <w:r w:rsidR="007034A7">
        <w:rPr>
          <w:rFonts w:ascii="Times New Roman" w:hAnsi="Times New Roman" w:cs="Times New Roman"/>
          <w:sz w:val="24"/>
          <w:szCs w:val="24"/>
        </w:rPr>
        <w:t xml:space="preserve">the </w:t>
      </w:r>
      <w:r w:rsidR="0073125A">
        <w:rPr>
          <w:rFonts w:ascii="Times New Roman" w:hAnsi="Times New Roman" w:cs="Times New Roman"/>
          <w:sz w:val="24"/>
          <w:szCs w:val="24"/>
        </w:rPr>
        <w:t>flux</w:t>
      </w:r>
      <w:ins w:id="169" w:author="jkarr" w:date="2011-11-13T22:29:00Z">
        <w:r>
          <w:rPr>
            <w:rFonts w:ascii="Times New Roman" w:hAnsi="Times New Roman" w:cs="Times New Roman"/>
            <w:sz w:val="24"/>
            <w:szCs w:val="24"/>
          </w:rPr>
          <w:t>es</w:t>
        </w:r>
      </w:ins>
      <w:r w:rsidR="0073125A">
        <w:rPr>
          <w:rFonts w:ascii="Times New Roman" w:hAnsi="Times New Roman" w:cs="Times New Roman"/>
          <w:sz w:val="24"/>
          <w:szCs w:val="24"/>
        </w:rPr>
        <w:t xml:space="preserve"> </w:t>
      </w:r>
      <w:ins w:id="170" w:author="jkarr" w:date="2011-11-13T22:29:00Z">
        <w:r>
          <w:rPr>
            <w:rFonts w:ascii="Times New Roman" w:hAnsi="Times New Roman" w:cs="Times New Roman"/>
            <w:sz w:val="24"/>
            <w:szCs w:val="24"/>
          </w:rPr>
          <w:t xml:space="preserve">of amino </w:t>
        </w:r>
        <w:r>
          <w:rPr>
            <w:rFonts w:ascii="Times New Roman" w:hAnsi="Times New Roman" w:cs="Times New Roman"/>
            <w:sz w:val="24"/>
            <w:szCs w:val="24"/>
          </w:rPr>
          <w:lastRenderedPageBreak/>
          <w:t xml:space="preserve">acid and </w:t>
        </w:r>
      </w:ins>
      <w:del w:id="171" w:author="jkarr" w:date="2011-11-13T22:29:00Z">
        <w:r w:rsidR="0073125A" w:rsidDel="009005A7">
          <w:rPr>
            <w:rFonts w:ascii="Times New Roman" w:hAnsi="Times New Roman" w:cs="Times New Roman"/>
            <w:sz w:val="24"/>
            <w:szCs w:val="24"/>
          </w:rPr>
          <w:delText>through</w:delText>
        </w:r>
        <w:r w:rsidR="007034A7" w:rsidDel="009005A7">
          <w:rPr>
            <w:rFonts w:ascii="Times New Roman" w:hAnsi="Times New Roman" w:cs="Times New Roman"/>
            <w:sz w:val="24"/>
            <w:szCs w:val="24"/>
          </w:rPr>
          <w:delText xml:space="preserve"> biosynthetic reactions for amino acids and </w:delText>
        </w:r>
      </w:del>
      <w:r w:rsidR="00C92866">
        <w:rPr>
          <w:rFonts w:ascii="Times New Roman" w:hAnsi="Times New Roman" w:cs="Times New Roman"/>
          <w:sz w:val="24"/>
          <w:szCs w:val="24"/>
        </w:rPr>
        <w:t>deoxy</w:t>
      </w:r>
      <w:r w:rsidR="007034A7">
        <w:rPr>
          <w:rFonts w:ascii="Times New Roman" w:hAnsi="Times New Roman" w:cs="Times New Roman"/>
          <w:sz w:val="24"/>
          <w:szCs w:val="24"/>
        </w:rPr>
        <w:t>nucleotide</w:t>
      </w:r>
      <w:ins w:id="172" w:author="jkarr" w:date="2011-11-13T22:29:00Z">
        <w:r>
          <w:rPr>
            <w:rFonts w:ascii="Times New Roman" w:hAnsi="Times New Roman" w:cs="Times New Roman"/>
            <w:sz w:val="24"/>
            <w:szCs w:val="24"/>
          </w:rPr>
          <w:t xml:space="preserve"> synthesis reactions</w:t>
        </w:r>
      </w:ins>
      <w:del w:id="173" w:author="jkarr" w:date="2011-11-13T22:29:00Z">
        <w:r w:rsidR="007034A7" w:rsidDel="009005A7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6E680E">
        <w:rPr>
          <w:rFonts w:ascii="Times New Roman" w:hAnsi="Times New Roman" w:cs="Times New Roman"/>
          <w:sz w:val="24"/>
          <w:szCs w:val="24"/>
        </w:rPr>
        <w:t xml:space="preserve">. </w:t>
      </w:r>
      <w:r w:rsidR="009357E2">
        <w:rPr>
          <w:rFonts w:ascii="Times New Roman" w:hAnsi="Times New Roman" w:cs="Times New Roman"/>
          <w:sz w:val="24"/>
          <w:szCs w:val="24"/>
        </w:rPr>
        <w:t>I will vary</w:t>
      </w:r>
      <w:r w:rsidR="00A4375F">
        <w:rPr>
          <w:rFonts w:ascii="Times New Roman" w:hAnsi="Times New Roman" w:cs="Times New Roman"/>
          <w:sz w:val="24"/>
          <w:szCs w:val="24"/>
        </w:rPr>
        <w:t xml:space="preserve"> </w:t>
      </w:r>
      <w:ins w:id="174" w:author="jkarr" w:date="2011-11-13T22:30:00Z">
        <w:r w:rsidR="000C335A">
          <w:rPr>
            <w:rFonts w:ascii="Times New Roman" w:hAnsi="Times New Roman" w:cs="Times New Roman"/>
            <w:sz w:val="24"/>
            <w:szCs w:val="24"/>
          </w:rPr>
          <w:t xml:space="preserve">the value of </w:t>
        </w:r>
      </w:ins>
      <w:del w:id="175" w:author="jkarr" w:date="2011-11-13T22:29:00Z">
        <w:r w:rsidR="00A4375F" w:rsidDel="009005A7">
          <w:rPr>
            <w:rFonts w:ascii="Times New Roman" w:hAnsi="Times New Roman" w:cs="Times New Roman"/>
            <w:sz w:val="24"/>
            <w:szCs w:val="24"/>
          </w:rPr>
          <w:delText xml:space="preserve">one </w:delText>
        </w:r>
      </w:del>
      <w:ins w:id="176" w:author="jkarr" w:date="2011-11-13T22:29:00Z">
        <w:r>
          <w:rPr>
            <w:rFonts w:ascii="Times New Roman" w:hAnsi="Times New Roman" w:cs="Times New Roman"/>
            <w:sz w:val="24"/>
            <w:szCs w:val="24"/>
          </w:rPr>
          <w:t>each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156A05">
        <w:rPr>
          <w:rFonts w:ascii="Times New Roman" w:hAnsi="Times New Roman" w:cs="Times New Roman"/>
          <w:sz w:val="24"/>
          <w:szCs w:val="24"/>
        </w:rPr>
        <w:t>parameter</w:t>
      </w:r>
      <w:ins w:id="177" w:author="jkarr" w:date="2011-11-13T22:30:00Z">
        <w:r w:rsidR="000C335A">
          <w:rPr>
            <w:rFonts w:ascii="Times New Roman" w:hAnsi="Times New Roman" w:cs="Times New Roman"/>
            <w:sz w:val="24"/>
            <w:szCs w:val="24"/>
          </w:rPr>
          <w:t xml:space="preserve"> individually</w:t>
        </w:r>
      </w:ins>
      <w:r w:rsidR="00A4375F">
        <w:rPr>
          <w:rFonts w:ascii="Times New Roman" w:hAnsi="Times New Roman" w:cs="Times New Roman"/>
          <w:sz w:val="24"/>
          <w:szCs w:val="24"/>
        </w:rPr>
        <w:t xml:space="preserve"> </w:t>
      </w:r>
      <w:del w:id="178" w:author="jkarr" w:date="2011-11-13T22:30:00Z">
        <w:r w:rsidR="00A4375F" w:rsidDel="000C335A">
          <w:rPr>
            <w:rFonts w:ascii="Times New Roman" w:hAnsi="Times New Roman" w:cs="Times New Roman"/>
            <w:sz w:val="24"/>
            <w:szCs w:val="24"/>
          </w:rPr>
          <w:delText>over an order of magnitude above and below its base case value, while ke</w:delText>
        </w:r>
        <w:r w:rsidR="000F4837" w:rsidDel="000C335A">
          <w:rPr>
            <w:rFonts w:ascii="Times New Roman" w:hAnsi="Times New Roman" w:cs="Times New Roman"/>
            <w:sz w:val="24"/>
            <w:szCs w:val="24"/>
          </w:rPr>
          <w:delText>eping other parameters constant. I will</w:delText>
        </w:r>
      </w:del>
      <w:ins w:id="179" w:author="jkarr" w:date="2011-11-13T22:30:00Z">
        <w:r w:rsidR="000C335A">
          <w:rPr>
            <w:rFonts w:ascii="Times New Roman" w:hAnsi="Times New Roman" w:cs="Times New Roman"/>
            <w:sz w:val="24"/>
            <w:szCs w:val="24"/>
          </w:rPr>
          <w:t>and</w:t>
        </w:r>
      </w:ins>
      <w:r w:rsidR="000F4837">
        <w:rPr>
          <w:rFonts w:ascii="Times New Roman" w:hAnsi="Times New Roman" w:cs="Times New Roman"/>
          <w:sz w:val="24"/>
          <w:szCs w:val="24"/>
        </w:rPr>
        <w:t xml:space="preserve"> then </w:t>
      </w:r>
      <w:del w:id="180" w:author="jkarr" w:date="2011-11-13T22:31:00Z">
        <w:r w:rsidR="000F4837" w:rsidDel="000C335A">
          <w:rPr>
            <w:rFonts w:ascii="Times New Roman" w:hAnsi="Times New Roman" w:cs="Times New Roman"/>
            <w:sz w:val="24"/>
            <w:szCs w:val="24"/>
          </w:rPr>
          <w:delText xml:space="preserve">run </w:delText>
        </w:r>
      </w:del>
      <w:del w:id="181" w:author="jkarr" w:date="2011-11-13T22:30:00Z">
        <w:r w:rsidR="00A4375F" w:rsidDel="000C335A">
          <w:rPr>
            <w:rFonts w:ascii="Times New Roman" w:hAnsi="Times New Roman" w:cs="Times New Roman"/>
            <w:sz w:val="24"/>
            <w:szCs w:val="24"/>
          </w:rPr>
          <w:delText xml:space="preserve">a simulation for each </w:delText>
        </w:r>
        <w:r w:rsidR="00816287" w:rsidDel="000C335A">
          <w:rPr>
            <w:rFonts w:ascii="Times New Roman" w:hAnsi="Times New Roman" w:cs="Times New Roman"/>
            <w:sz w:val="24"/>
            <w:szCs w:val="24"/>
          </w:rPr>
          <w:delText xml:space="preserve">value of the selected parameter and I will </w:delText>
        </w:r>
      </w:del>
      <w:ins w:id="182" w:author="jkarr" w:date="2011-11-13T22:31:00Z">
        <w:r w:rsidR="000C335A">
          <w:rPr>
            <w:rFonts w:ascii="Times New Roman" w:hAnsi="Times New Roman" w:cs="Times New Roman"/>
            <w:sz w:val="24"/>
            <w:szCs w:val="24"/>
          </w:rPr>
          <w:t xml:space="preserve">use the hybrid model to predict the </w:t>
        </w:r>
      </w:ins>
      <w:del w:id="183" w:author="jkarr" w:date="2011-11-13T22:31:00Z">
        <w:r w:rsidR="00816287" w:rsidDel="000C335A">
          <w:rPr>
            <w:rFonts w:ascii="Times New Roman" w:hAnsi="Times New Roman" w:cs="Times New Roman"/>
            <w:sz w:val="24"/>
            <w:szCs w:val="24"/>
          </w:rPr>
          <w:delText>calculate a normalized intracellu</w:delText>
        </w:r>
        <w:r w:rsidR="003E6014" w:rsidDel="000C335A">
          <w:rPr>
            <w:rFonts w:ascii="Times New Roman" w:hAnsi="Times New Roman" w:cs="Times New Roman"/>
            <w:sz w:val="24"/>
            <w:szCs w:val="24"/>
          </w:rPr>
          <w:delText xml:space="preserve">lar rate of </w:delText>
        </w:r>
      </w:del>
      <w:r w:rsidR="003E6014">
        <w:rPr>
          <w:rFonts w:ascii="Times New Roman" w:hAnsi="Times New Roman" w:cs="Times New Roman"/>
          <w:sz w:val="24"/>
          <w:szCs w:val="24"/>
        </w:rPr>
        <w:t>T7 production</w:t>
      </w:r>
      <w:ins w:id="184" w:author="jkarr" w:date="2011-11-13T22:31:00Z">
        <w:r w:rsidR="000C335A">
          <w:rPr>
            <w:rFonts w:ascii="Times New Roman" w:hAnsi="Times New Roman" w:cs="Times New Roman"/>
            <w:sz w:val="24"/>
            <w:szCs w:val="24"/>
          </w:rPr>
          <w:t xml:space="preserve"> rate</w:t>
        </w:r>
      </w:ins>
      <w:r w:rsidR="003E6014">
        <w:rPr>
          <w:rFonts w:ascii="Times New Roman" w:hAnsi="Times New Roman" w:cs="Times New Roman"/>
          <w:sz w:val="24"/>
          <w:szCs w:val="24"/>
        </w:rPr>
        <w:t xml:space="preserve">. </w:t>
      </w:r>
      <w:ins w:id="185" w:author="jkarr" w:date="2011-11-13T22:31:00Z">
        <w:r w:rsidR="000C335A">
          <w:rPr>
            <w:rFonts w:ascii="Times New Roman" w:hAnsi="Times New Roman" w:cs="Times New Roman"/>
            <w:sz w:val="24"/>
            <w:szCs w:val="24"/>
          </w:rPr>
          <w:t xml:space="preserve">This sensitivity analysis </w:t>
        </w:r>
      </w:ins>
      <w:r w:rsidR="005D04CD">
        <w:rPr>
          <w:rFonts w:ascii="Times New Roman" w:hAnsi="Times New Roman" w:cs="Times New Roman"/>
          <w:sz w:val="24"/>
          <w:szCs w:val="24"/>
        </w:rPr>
        <w:t xml:space="preserve">I will </w:t>
      </w:r>
      <w:ins w:id="186" w:author="jkarr" w:date="2011-11-13T22:31:00Z">
        <w:r w:rsidR="000C335A">
          <w:rPr>
            <w:rFonts w:ascii="Times New Roman" w:hAnsi="Times New Roman" w:cs="Times New Roman"/>
            <w:sz w:val="24"/>
            <w:szCs w:val="24"/>
          </w:rPr>
          <w:t xml:space="preserve">enable me to </w:t>
        </w:r>
      </w:ins>
      <w:r w:rsidR="005D04CD">
        <w:rPr>
          <w:rFonts w:ascii="Times New Roman" w:hAnsi="Times New Roman" w:cs="Times New Roman"/>
          <w:sz w:val="24"/>
          <w:szCs w:val="24"/>
        </w:rPr>
        <w:t xml:space="preserve">determine </w:t>
      </w:r>
      <w:r w:rsidR="003E6014">
        <w:rPr>
          <w:rFonts w:ascii="Times New Roman" w:hAnsi="Times New Roman" w:cs="Times New Roman"/>
          <w:sz w:val="24"/>
          <w:szCs w:val="24"/>
        </w:rPr>
        <w:t xml:space="preserve">which aspect of protein or DNA synthesis </w:t>
      </w:r>
      <w:r w:rsidR="001323AD">
        <w:rPr>
          <w:rFonts w:ascii="Times New Roman" w:hAnsi="Times New Roman" w:cs="Times New Roman"/>
          <w:sz w:val="24"/>
          <w:szCs w:val="24"/>
        </w:rPr>
        <w:t xml:space="preserve">has the greatest effect </w:t>
      </w:r>
      <w:del w:id="187" w:author="jkarr" w:date="2011-11-13T22:32:00Z">
        <w:r w:rsidR="001323AD" w:rsidDel="000C335A">
          <w:rPr>
            <w:rFonts w:ascii="Times New Roman" w:hAnsi="Times New Roman" w:cs="Times New Roman"/>
            <w:sz w:val="24"/>
            <w:szCs w:val="24"/>
          </w:rPr>
          <w:delText xml:space="preserve">and hence potential limitation </w:delText>
        </w:r>
        <w:r w:rsidR="00773AA6" w:rsidDel="000C335A">
          <w:rPr>
            <w:rFonts w:ascii="Times New Roman" w:hAnsi="Times New Roman" w:cs="Times New Roman"/>
            <w:sz w:val="24"/>
            <w:szCs w:val="24"/>
          </w:rPr>
          <w:delText>of</w:delText>
        </w:r>
      </w:del>
      <w:ins w:id="188" w:author="jkarr" w:date="2011-11-13T22:32:00Z">
        <w:r w:rsidR="000C335A">
          <w:rPr>
            <w:rFonts w:ascii="Times New Roman" w:hAnsi="Times New Roman" w:cs="Times New Roman"/>
            <w:sz w:val="24"/>
            <w:szCs w:val="24"/>
          </w:rPr>
          <w:t>on</w:t>
        </w:r>
      </w:ins>
      <w:r w:rsidR="001323AD">
        <w:rPr>
          <w:rFonts w:ascii="Times New Roman" w:hAnsi="Times New Roman" w:cs="Times New Roman"/>
          <w:sz w:val="24"/>
          <w:szCs w:val="24"/>
        </w:rPr>
        <w:t xml:space="preserve"> viral production</w:t>
      </w:r>
      <w:ins w:id="189" w:author="jkarr" w:date="2011-11-13T22:32:00Z">
        <w:r w:rsidR="000C335A">
          <w:rPr>
            <w:rFonts w:ascii="Times New Roman" w:hAnsi="Times New Roman" w:cs="Times New Roman"/>
            <w:sz w:val="24"/>
            <w:szCs w:val="24"/>
          </w:rPr>
          <w:t xml:space="preserve">, and therefore greatest </w:t>
        </w:r>
      </w:ins>
      <w:ins w:id="190" w:author="jkarr" w:date="2011-11-13T22:33:00Z">
        <w:r w:rsidR="000C335A">
          <w:rPr>
            <w:rFonts w:ascii="Times New Roman" w:hAnsi="Times New Roman" w:cs="Times New Roman"/>
            <w:sz w:val="24"/>
            <w:szCs w:val="24"/>
          </w:rPr>
          <w:t>anti-viral</w:t>
        </w:r>
      </w:ins>
      <w:ins w:id="191" w:author="jkarr" w:date="2011-11-13T22:32:00Z">
        <w:r w:rsidR="000C335A">
          <w:rPr>
            <w:rFonts w:ascii="Times New Roman" w:hAnsi="Times New Roman" w:cs="Times New Roman"/>
            <w:sz w:val="24"/>
            <w:szCs w:val="24"/>
          </w:rPr>
          <w:t xml:space="preserve"> target potential.</w:t>
        </w:r>
      </w:ins>
      <w:del w:id="192" w:author="jkarr" w:date="2011-11-13T22:32:00Z">
        <w:r w:rsidR="001323AD" w:rsidDel="000C335A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:rsidR="001A7267" w:rsidRDefault="001A7267" w:rsidP="00974A71">
      <w:pPr>
        <w:pStyle w:val="NormalWeb"/>
        <w:spacing w:before="0" w:beforeAutospacing="0" w:after="0" w:afterAutospacing="0" w:line="20" w:lineRule="atLeast"/>
        <w:jc w:val="both"/>
        <w:rPr>
          <w:ins w:id="193" w:author="jkarr" w:date="2011-11-13T22:35:00Z"/>
        </w:rPr>
      </w:pPr>
      <w:r w:rsidRPr="001D1613">
        <w:rPr>
          <w:i/>
        </w:rPr>
        <w:t>Possible Outcomes and Further Studies</w:t>
      </w:r>
      <w:r w:rsidRPr="001D1613">
        <w:t xml:space="preserve">: I predict that I will </w:t>
      </w:r>
      <w:ins w:id="194" w:author="jkarr" w:date="2011-11-13T22:38:00Z">
        <w:r w:rsidR="000C335A">
          <w:t xml:space="preserve">not only </w:t>
        </w:r>
      </w:ins>
      <w:del w:id="195" w:author="jkarr" w:date="2011-11-13T22:40:00Z">
        <w:r w:rsidRPr="001D1613" w:rsidDel="00BF32E4">
          <w:delText xml:space="preserve">be able to </w:delText>
        </w:r>
      </w:del>
      <w:r w:rsidR="002A6C50">
        <w:t xml:space="preserve">verify You </w:t>
      </w:r>
      <w:r w:rsidR="002A6C50" w:rsidRPr="002A6C50">
        <w:rPr>
          <w:i/>
        </w:rPr>
        <w:t>et al</w:t>
      </w:r>
      <w:r w:rsidR="00AA0AE8">
        <w:t xml:space="preserve">.’s </w:t>
      </w:r>
      <w:del w:id="196" w:author="jkarr" w:date="2011-11-13T22:40:00Z">
        <w:r w:rsidR="00AA0AE8" w:rsidDel="00BF32E4">
          <w:delText xml:space="preserve">previous </w:delText>
        </w:r>
      </w:del>
      <w:r w:rsidR="00AA0AE8">
        <w:t>finding</w:t>
      </w:r>
      <w:ins w:id="197" w:author="jkarr" w:date="2011-11-13T22:40:00Z">
        <w:r w:rsidR="00BF32E4">
          <w:t>s</w:t>
        </w:r>
      </w:ins>
      <w:del w:id="198" w:author="jkarr" w:date="2011-11-13T22:38:00Z">
        <w:r w:rsidR="00AA0AE8" w:rsidDel="000C335A">
          <w:delText>s [3</w:delText>
        </w:r>
        <w:r w:rsidR="002A6C50" w:rsidDel="000C335A">
          <w:delText>]</w:delText>
        </w:r>
      </w:del>
      <w:ins w:id="199" w:author="jkarr" w:date="2011-11-13T22:38:00Z">
        <w:r w:rsidR="000C335A">
          <w:t>,</w:t>
        </w:r>
      </w:ins>
      <w:r w:rsidR="002A6C50">
        <w:t xml:space="preserve"> but </w:t>
      </w:r>
      <w:ins w:id="200" w:author="jkarr" w:date="2011-11-13T22:38:00Z">
        <w:r w:rsidR="000C335A">
          <w:t xml:space="preserve">also </w:t>
        </w:r>
      </w:ins>
      <w:del w:id="201" w:author="jkarr" w:date="2011-11-13T22:41:00Z">
        <w:r w:rsidR="002A6C50" w:rsidDel="00BF32E4">
          <w:delText xml:space="preserve">provide </w:delText>
        </w:r>
      </w:del>
      <w:ins w:id="202" w:author="jkarr" w:date="2011-11-13T22:41:00Z">
        <w:r w:rsidR="00BF32E4">
          <w:t>obtain</w:t>
        </w:r>
        <w:r w:rsidR="00BF32E4">
          <w:t xml:space="preserve"> </w:t>
        </w:r>
      </w:ins>
      <w:r w:rsidR="002A6C50">
        <w:t xml:space="preserve">a systems </w:t>
      </w:r>
      <w:del w:id="203" w:author="jkarr" w:date="2011-11-13T22:41:00Z">
        <w:r w:rsidR="002A6C50" w:rsidDel="00BF32E4">
          <w:delText xml:space="preserve">wide </w:delText>
        </w:r>
      </w:del>
      <w:r w:rsidR="002A6C50">
        <w:t xml:space="preserve">view of </w:t>
      </w:r>
      <w:del w:id="204" w:author="jkarr" w:date="2011-11-13T22:38:00Z">
        <w:r w:rsidR="00A829E0" w:rsidDel="000C335A">
          <w:delText xml:space="preserve">why </w:delText>
        </w:r>
      </w:del>
      <w:ins w:id="205" w:author="jkarr" w:date="2011-11-13T22:38:00Z">
        <w:r w:rsidR="000C335A">
          <w:t>the sensitivity of</w:t>
        </w:r>
        <w:r w:rsidR="000C335A">
          <w:t xml:space="preserve"> </w:t>
        </w:r>
      </w:ins>
      <w:r w:rsidR="00A829E0">
        <w:t xml:space="preserve">T7 production </w:t>
      </w:r>
      <w:del w:id="206" w:author="jkarr" w:date="2011-11-13T22:40:00Z">
        <w:r w:rsidR="00A829E0" w:rsidRPr="00BF32E4" w:rsidDel="00BF32E4">
          <w:rPr>
            <w:rPrChange w:id="207" w:author="jkarr" w:date="2011-11-13T22:40:00Z">
              <w:rPr/>
            </w:rPrChange>
          </w:rPr>
          <w:delText>rate</w:delText>
        </w:r>
        <w:r w:rsidR="00A829E0" w:rsidDel="00BF32E4">
          <w:delText xml:space="preserve"> </w:delText>
        </w:r>
      </w:del>
      <w:del w:id="208" w:author="jkarr" w:date="2011-11-13T22:38:00Z">
        <w:r w:rsidR="00A829E0" w:rsidDel="000C335A">
          <w:delText xml:space="preserve">is sensitive </w:delText>
        </w:r>
      </w:del>
      <w:r w:rsidR="00A829E0">
        <w:t>to ribosom</w:t>
      </w:r>
      <w:ins w:id="209" w:author="jkarr" w:date="2011-11-13T22:38:00Z">
        <w:r w:rsidR="000C335A">
          <w:t>e copy number</w:t>
        </w:r>
      </w:ins>
      <w:del w:id="210" w:author="jkarr" w:date="2011-11-13T22:38:00Z">
        <w:r w:rsidR="00A829E0" w:rsidDel="000C335A">
          <w:delText>al count</w:delText>
        </w:r>
      </w:del>
      <w:r w:rsidR="00A829E0">
        <w:t xml:space="preserve">. I will also </w:t>
      </w:r>
      <w:del w:id="211" w:author="jkarr" w:date="2011-11-13T22:41:00Z">
        <w:r w:rsidR="00A829E0" w:rsidDel="00BF32E4">
          <w:delText xml:space="preserve">be able to </w:delText>
        </w:r>
      </w:del>
      <w:r w:rsidR="00A829E0">
        <w:t xml:space="preserve">identify </w:t>
      </w:r>
      <w:ins w:id="212" w:author="jkarr" w:date="2011-11-13T22:38:00Z">
        <w:r w:rsidR="000C335A">
          <w:t xml:space="preserve">the </w:t>
        </w:r>
      </w:ins>
      <w:r w:rsidR="00A829E0">
        <w:t xml:space="preserve">components of small molecule metabolism which </w:t>
      </w:r>
      <w:ins w:id="213" w:author="jkarr" w:date="2011-11-13T22:38:00Z">
        <w:r w:rsidR="000C335A">
          <w:t xml:space="preserve">affect </w:t>
        </w:r>
      </w:ins>
      <w:r w:rsidR="00A829E0">
        <w:t>T7 production</w:t>
      </w:r>
      <w:del w:id="214" w:author="jkarr" w:date="2011-11-13T22:39:00Z">
        <w:r w:rsidR="00A829E0" w:rsidDel="000C335A">
          <w:delText xml:space="preserve"> rate is sensitive to</w:delText>
        </w:r>
      </w:del>
      <w:r w:rsidR="00A829E0">
        <w:t>.</w:t>
      </w:r>
      <w:r w:rsidR="000E53B2">
        <w:t xml:space="preserve"> Furthermore, </w:t>
      </w:r>
      <w:del w:id="215" w:author="jkarr" w:date="2011-11-13T22:37:00Z">
        <w:r w:rsidR="000E53B2" w:rsidDel="000C335A">
          <w:delText xml:space="preserve">once </w:delText>
        </w:r>
      </w:del>
      <w:r w:rsidR="000E53B2">
        <w:t xml:space="preserve">our integrated model </w:t>
      </w:r>
      <w:del w:id="216" w:author="jkarr" w:date="2011-11-13T22:39:00Z">
        <w:r w:rsidR="000E53B2" w:rsidDel="000C335A">
          <w:delText>is constructed it can</w:delText>
        </w:r>
      </w:del>
      <w:ins w:id="217" w:author="jkarr" w:date="2011-11-13T22:39:00Z">
        <w:r w:rsidR="000C335A">
          <w:t xml:space="preserve">will </w:t>
        </w:r>
      </w:ins>
      <w:ins w:id="218" w:author="jkarr" w:date="2011-11-13T22:41:00Z">
        <w:r w:rsidR="00BF32E4">
          <w:t>enable</w:t>
        </w:r>
      </w:ins>
      <w:ins w:id="219" w:author="jkarr" w:date="2011-11-13T22:39:00Z">
        <w:r w:rsidR="000C335A">
          <w:t xml:space="preserve"> </w:t>
        </w:r>
      </w:ins>
      <w:del w:id="220" w:author="jkarr" w:date="2011-11-13T22:39:00Z">
        <w:r w:rsidR="000E53B2" w:rsidDel="000C335A">
          <w:delText xml:space="preserve"> be used to </w:delText>
        </w:r>
      </w:del>
      <w:r w:rsidR="000E53B2">
        <w:t>investigat</w:t>
      </w:r>
      <w:ins w:id="221" w:author="jkarr" w:date="2011-11-13T22:39:00Z">
        <w:r w:rsidR="000C335A">
          <w:t>ion of</w:t>
        </w:r>
      </w:ins>
      <w:del w:id="222" w:author="jkarr" w:date="2011-11-13T22:39:00Z">
        <w:r w:rsidR="000E53B2" w:rsidDel="000C335A">
          <w:delText>e</w:delText>
        </w:r>
      </w:del>
      <w:r w:rsidR="000E53B2">
        <w:t xml:space="preserve"> other aspects of host-viral interaction </w:t>
      </w:r>
      <w:ins w:id="223" w:author="jkarr" w:date="2011-11-13T22:39:00Z">
        <w:r w:rsidR="000C335A">
          <w:t xml:space="preserve">including transcriptional </w:t>
        </w:r>
      </w:ins>
      <w:del w:id="224" w:author="jkarr" w:date="2011-11-13T22:39:00Z">
        <w:r w:rsidR="000E53B2" w:rsidDel="000C335A">
          <w:delText xml:space="preserve">at the gene </w:delText>
        </w:r>
      </w:del>
      <w:r w:rsidR="000E53B2">
        <w:t>regulat</w:t>
      </w:r>
      <w:del w:id="225" w:author="jkarr" w:date="2011-11-13T22:39:00Z">
        <w:r w:rsidR="000E53B2" w:rsidDel="000C335A">
          <w:delText>ory</w:delText>
        </w:r>
      </w:del>
      <w:ins w:id="226" w:author="jkarr" w:date="2011-11-13T22:39:00Z">
        <w:r w:rsidR="000C335A">
          <w:t>ion</w:t>
        </w:r>
      </w:ins>
      <w:r w:rsidR="000E53B2">
        <w:t xml:space="preserve"> and </w:t>
      </w:r>
      <w:commentRangeStart w:id="227"/>
      <w:r w:rsidR="000E53B2">
        <w:t>protein</w:t>
      </w:r>
      <w:ins w:id="228" w:author="jkarr" w:date="2011-11-13T22:39:00Z">
        <w:r w:rsidR="000C335A">
          <w:t xml:space="preserve">-protein </w:t>
        </w:r>
      </w:ins>
      <w:del w:id="229" w:author="jkarr" w:date="2011-11-13T22:40:00Z">
        <w:r w:rsidR="000E53B2" w:rsidDel="000C335A">
          <w:delText xml:space="preserve"> </w:delText>
        </w:r>
      </w:del>
      <w:r w:rsidR="000E53B2">
        <w:t>interaction</w:t>
      </w:r>
      <w:ins w:id="230" w:author="jkarr" w:date="2011-11-13T22:40:00Z">
        <w:r w:rsidR="000C335A">
          <w:t>s</w:t>
        </w:r>
        <w:commentRangeEnd w:id="227"/>
        <w:r w:rsidR="000C335A">
          <w:rPr>
            <w:rStyle w:val="CommentReference"/>
            <w:rFonts w:asciiTheme="minorHAnsi" w:eastAsiaTheme="minorHAnsi" w:hAnsiTheme="minorHAnsi" w:cstheme="minorBidi"/>
          </w:rPr>
          <w:commentReference w:id="227"/>
        </w:r>
      </w:ins>
      <w:del w:id="231" w:author="jkarr" w:date="2011-11-13T22:40:00Z">
        <w:r w:rsidR="000E53B2" w:rsidDel="000C335A">
          <w:delText xml:space="preserve"> level</w:delText>
        </w:r>
      </w:del>
      <w:r w:rsidR="000E53B2">
        <w:t>.</w:t>
      </w:r>
    </w:p>
    <w:p w:rsidR="000C335A" w:rsidRPr="00974A71" w:rsidRDefault="000C335A" w:rsidP="00974A71">
      <w:pPr>
        <w:pStyle w:val="NormalWeb"/>
        <w:spacing w:before="0" w:beforeAutospacing="0" w:after="0" w:afterAutospacing="0" w:line="20" w:lineRule="atLeast"/>
        <w:jc w:val="both"/>
      </w:pPr>
    </w:p>
    <w:p w:rsidR="00BF4702" w:rsidRPr="001D1613" w:rsidRDefault="001A7267" w:rsidP="00A94DA5">
      <w:pPr>
        <w:pStyle w:val="NormalWeb"/>
        <w:spacing w:before="0" w:beforeAutospacing="0" w:after="0" w:afterAutospacing="0" w:line="20" w:lineRule="atLeast"/>
        <w:jc w:val="both"/>
        <w:outlineLvl w:val="0"/>
      </w:pPr>
      <w:r>
        <w:rPr>
          <w:b/>
        </w:rPr>
        <w:t>Specific Aim 2</w:t>
      </w:r>
      <w:r w:rsidR="00223AFB" w:rsidRPr="001D1613">
        <w:rPr>
          <w:b/>
        </w:rPr>
        <w:t xml:space="preserve">: </w:t>
      </w:r>
      <w:r w:rsidR="00E1518E" w:rsidRPr="001D1613">
        <w:rPr>
          <w:b/>
        </w:rPr>
        <w:t>E</w:t>
      </w:r>
      <w:r w:rsidR="00E1518E">
        <w:rPr>
          <w:b/>
        </w:rPr>
        <w:t>xperimental sensitivity analysis of host requirements for T7 production</w:t>
      </w:r>
      <w:r w:rsidR="00332885">
        <w:rPr>
          <w:b/>
        </w:rPr>
        <w:t>.</w:t>
      </w:r>
    </w:p>
    <w:p w:rsidR="00247F6D" w:rsidDel="00BF32E4" w:rsidRDefault="00DF74FE" w:rsidP="00F94CF5">
      <w:pPr>
        <w:pStyle w:val="NormalWeb"/>
        <w:spacing w:before="0" w:beforeAutospacing="0" w:after="0" w:afterAutospacing="0" w:line="20" w:lineRule="atLeast"/>
        <w:jc w:val="both"/>
        <w:rPr>
          <w:del w:id="232" w:author="jkarr" w:date="2011-11-13T22:45:00Z"/>
        </w:rPr>
      </w:pPr>
      <w:r>
        <w:t xml:space="preserve">During my third year I will experimentally </w:t>
      </w:r>
      <w:r w:rsidR="00B37DF9">
        <w:t xml:space="preserve">determine the </w:t>
      </w:r>
      <w:r w:rsidR="00F94CF5">
        <w:t xml:space="preserve">sensitivity of T7 production to </w:t>
      </w:r>
      <w:del w:id="233" w:author="jkarr" w:date="2011-11-13T22:42:00Z">
        <w:r w:rsidR="00B37DF9" w:rsidDel="00BF32E4">
          <w:delText>pertu</w:delText>
        </w:r>
        <w:r w:rsidR="00F94CF5" w:rsidDel="00BF32E4">
          <w:delText xml:space="preserve">rbations of </w:delText>
        </w:r>
      </w:del>
      <w:ins w:id="234" w:author="jkarr" w:date="2011-11-13T22:42:00Z">
        <w:r w:rsidR="00BF32E4">
          <w:t xml:space="preserve">the rate </w:t>
        </w:r>
      </w:ins>
      <w:r w:rsidR="00F94CF5">
        <w:t xml:space="preserve">cellular metabolism. </w:t>
      </w:r>
      <w:r w:rsidR="00B9120E">
        <w:t xml:space="preserve">I will use small molecule antibiotics to inhibit </w:t>
      </w:r>
      <w:del w:id="235" w:author="jkarr" w:date="2011-11-13T22:42:00Z">
        <w:r w:rsidR="00B9120E" w:rsidDel="00BF32E4">
          <w:delText xml:space="preserve">components of </w:delText>
        </w:r>
      </w:del>
      <w:r w:rsidR="00B9120E">
        <w:t>transcriptio</w:t>
      </w:r>
      <w:r w:rsidR="001A4C9C">
        <w:t>n, translation, and replication.</w:t>
      </w:r>
      <w:ins w:id="236" w:author="jkarr" w:date="2011-11-13T22:42:00Z">
        <w:r w:rsidR="00BF32E4">
          <w:t xml:space="preserve"> </w:t>
        </w:r>
      </w:ins>
      <w:r w:rsidR="00FC75FC">
        <w:t>I will use publicly available LD</w:t>
      </w:r>
      <w:r w:rsidR="00FC75FC" w:rsidRPr="005444F2">
        <w:rPr>
          <w:vertAlign w:val="subscript"/>
        </w:rPr>
        <w:t>50</w:t>
      </w:r>
      <w:r w:rsidR="00FC75FC">
        <w:t xml:space="preserve"> data to determine </w:t>
      </w:r>
      <w:r w:rsidR="003D0F28">
        <w:t>drug concentrations</w:t>
      </w:r>
      <w:r w:rsidR="00FC75FC">
        <w:t xml:space="preserve"> that will inhibit with efficiencies varying </w:t>
      </w:r>
      <w:r w:rsidR="00AD11BA">
        <w:t xml:space="preserve">25% - </w:t>
      </w:r>
      <w:r w:rsidR="00FC75FC">
        <w:t>100%.</w:t>
      </w:r>
      <w:ins w:id="237" w:author="jkarr" w:date="2011-11-13T22:43:00Z">
        <w:r w:rsidR="00BF32E4">
          <w:t xml:space="preserve"> </w:t>
        </w:r>
      </w:ins>
      <w:r w:rsidR="00B644D2">
        <w:t xml:space="preserve">Specifically, I will use </w:t>
      </w:r>
      <w:r w:rsidR="004A2459">
        <w:t xml:space="preserve">tetracycline and chloramphenicol to inhibit the 30S &amp; 50S ribosomal subunits, rifamycin to inhibit mRNA polymerase, mupirocin to inhibit isoleucyl-tRNA synthetase, </w:t>
      </w:r>
      <w:r w:rsidR="00AB67AC">
        <w:t>and ciprofloxacin to inhibit DNA polymerase.</w:t>
      </w:r>
      <w:ins w:id="238" w:author="jkarr" w:date="2011-11-13T22:43:00Z">
        <w:r w:rsidR="00BF32E4">
          <w:t xml:space="preserve"> </w:t>
        </w:r>
      </w:ins>
      <w:r w:rsidR="004C37AD">
        <w:t xml:space="preserve">Additionally, </w:t>
      </w:r>
      <w:r w:rsidR="00B45C5D">
        <w:t xml:space="preserve">I will </w:t>
      </w:r>
      <w:r w:rsidR="00863D9A">
        <w:t>obtain auxotrophs for amino acid</w:t>
      </w:r>
      <w:r w:rsidR="0040736D">
        <w:t>s</w:t>
      </w:r>
      <w:r w:rsidR="00863D9A">
        <w:t xml:space="preserve"> and </w:t>
      </w:r>
      <w:r w:rsidR="00027ED1">
        <w:t>deoxynucleotides</w:t>
      </w:r>
      <w:r w:rsidR="005407A7">
        <w:t xml:space="preserve"> from</w:t>
      </w:r>
      <w:ins w:id="239" w:author="jkarr" w:date="2011-11-13T22:44:00Z">
        <w:r w:rsidR="00BF32E4">
          <w:t xml:space="preserve"> </w:t>
        </w:r>
      </w:ins>
      <w:r w:rsidR="00BE4D0D">
        <w:t xml:space="preserve">the </w:t>
      </w:r>
      <w:r w:rsidR="00050675" w:rsidRPr="00050675">
        <w:rPr>
          <w:i/>
        </w:rPr>
        <w:t>E. coli</w:t>
      </w:r>
      <w:ins w:id="240" w:author="jkarr" w:date="2011-11-13T22:43:00Z">
        <w:r w:rsidR="00BF32E4">
          <w:rPr>
            <w:i/>
          </w:rPr>
          <w:t xml:space="preserve"> </w:t>
        </w:r>
      </w:ins>
      <w:r w:rsidR="00BE4D0D">
        <w:t xml:space="preserve">Kieo collection </w:t>
      </w:r>
      <w:r w:rsidR="005B39D0">
        <w:t>[5</w:t>
      </w:r>
      <w:r w:rsidR="00863D9A">
        <w:t>]</w:t>
      </w:r>
      <w:del w:id="241" w:author="jkarr" w:date="2011-11-13T22:44:00Z">
        <w:r w:rsidR="00863D9A" w:rsidDel="00BF32E4">
          <w:delText>, which has already been obtained and used by my research group</w:delText>
        </w:r>
      </w:del>
      <w:r w:rsidR="00863D9A">
        <w:t>.</w:t>
      </w:r>
      <w:ins w:id="242" w:author="jkarr" w:date="2011-11-13T22:44:00Z">
        <w:r w:rsidR="00BF32E4">
          <w:t xml:space="preserve"> </w:t>
        </w:r>
      </w:ins>
      <w:r w:rsidR="00FB0C17">
        <w:t xml:space="preserve">I will </w:t>
      </w:r>
      <w:ins w:id="243" w:author="jkarr" w:date="2011-11-13T22:44:00Z">
        <w:r w:rsidR="00BF32E4">
          <w:t xml:space="preserve">determine the sensitivity of T7 production to metabolismby (1) </w:t>
        </w:r>
      </w:ins>
      <w:r w:rsidR="0065463D">
        <w:t>vary</w:t>
      </w:r>
      <w:ins w:id="244" w:author="jkarr" w:date="2011-11-13T22:45:00Z">
        <w:r w:rsidR="00BF32E4">
          <w:t>ing</w:t>
        </w:r>
      </w:ins>
      <w:r w:rsidR="00247F6D">
        <w:t xml:space="preserve"> the amount of limiting amino acid or deoxynu</w:t>
      </w:r>
      <w:r w:rsidR="00184560">
        <w:t>cleotide in the infection media</w:t>
      </w:r>
      <w:r w:rsidR="00B67960">
        <w:t xml:space="preserve"> an order of magnitude below the concentration that produces wild type growth</w:t>
      </w:r>
      <w:ins w:id="245" w:author="jkarr" w:date="2011-11-13T22:45:00Z">
        <w:r w:rsidR="00BF32E4">
          <w:t>, (2)</w:t>
        </w:r>
      </w:ins>
      <w:del w:id="246" w:author="jkarr" w:date="2011-11-13T22:45:00Z">
        <w:r w:rsidR="00B67960" w:rsidDel="00BF32E4">
          <w:delText>.</w:delText>
        </w:r>
      </w:del>
    </w:p>
    <w:p w:rsidR="00773AA6" w:rsidRDefault="00881C14" w:rsidP="00BF32E4">
      <w:pPr>
        <w:pStyle w:val="NormalWeb"/>
        <w:spacing w:before="0" w:beforeAutospacing="0" w:after="0" w:afterAutospacing="0" w:line="20" w:lineRule="atLeast"/>
        <w:jc w:val="both"/>
        <w:pPrChange w:id="247" w:author="jkarr" w:date="2011-11-13T22:45:00Z">
          <w:pPr>
            <w:pStyle w:val="NormalWeb"/>
            <w:spacing w:before="0" w:beforeAutospacing="0" w:after="0" w:afterAutospacing="0" w:line="20" w:lineRule="atLeast"/>
            <w:jc w:val="both"/>
          </w:pPr>
        </w:pPrChange>
      </w:pPr>
      <w:del w:id="248" w:author="jkarr" w:date="2011-11-13T22:45:00Z">
        <w:r w:rsidDel="00BF32E4">
          <w:delText xml:space="preserve">I will </w:delText>
        </w:r>
        <w:r w:rsidR="00202728" w:rsidDel="00BF32E4">
          <w:delText>culture</w:delText>
        </w:r>
        <w:r w:rsidRPr="00881C14" w:rsidDel="00BF32E4">
          <w:rPr>
            <w:i/>
          </w:rPr>
          <w:delText>E. coli</w:delText>
        </w:r>
        <w:r w:rsidR="00AE31C1" w:rsidDel="00BF32E4">
          <w:delText xml:space="preserve">under </w:delText>
        </w:r>
        <w:r w:rsidR="00202728" w:rsidDel="00BF32E4">
          <w:delText>conditions that create wild type growth</w:delText>
        </w:r>
        <w:r w:rsidDel="00BF32E4">
          <w:delText xml:space="preserve"> and then immediately prior to infection with T7 I will</w:delText>
        </w:r>
      </w:del>
      <w:r>
        <w:t xml:space="preserve"> add</w:t>
      </w:r>
      <w:ins w:id="249" w:author="jkarr" w:date="2011-11-13T22:45:00Z">
        <w:r w:rsidR="00BF32E4">
          <w:t>ing</w:t>
        </w:r>
      </w:ins>
      <w:r>
        <w:t xml:space="preserve"> antibiotic</w:t>
      </w:r>
      <w:ins w:id="250" w:author="jkarr" w:date="2011-11-13T22:45:00Z">
        <w:r w:rsidR="00BF32E4">
          <w:t xml:space="preserve">s, (3) </w:t>
        </w:r>
      </w:ins>
      <w:ins w:id="251" w:author="jkarr" w:date="2011-11-13T22:46:00Z">
        <w:r w:rsidR="00BF32E4">
          <w:t>inoculating</w:t>
        </w:r>
      </w:ins>
      <w:ins w:id="252" w:author="jkarr" w:date="2011-11-13T22:45:00Z">
        <w:r w:rsidR="00BF32E4">
          <w:t xml:space="preserve"> with T7 phage, and (4) quantitating the rate of T7 production using a </w:t>
        </w:r>
      </w:ins>
      <w:del w:id="253" w:author="jkarr" w:date="2011-11-13T22:45:00Z">
        <w:r w:rsidDel="00BF32E4">
          <w:delText xml:space="preserve"> </w:delText>
        </w:r>
      </w:del>
      <w:del w:id="254" w:author="jkarr" w:date="2011-11-13T22:46:00Z">
        <w:r w:rsidDel="00BF32E4">
          <w:delText xml:space="preserve">or centrifuge and wash </w:delText>
        </w:r>
        <w:r w:rsidR="009A1D64" w:rsidDel="00BF32E4">
          <w:delText>the cells with media lacki</w:delText>
        </w:r>
        <w:r w:rsidR="00185FB1" w:rsidDel="00BF32E4">
          <w:delText>ng the essential growth limiting metabolite</w:delText>
        </w:r>
        <w:r w:rsidR="008C01D9" w:rsidDel="00BF32E4">
          <w:delText>.</w:delText>
        </w:r>
        <w:r w:rsidR="0068404E" w:rsidDel="00BF32E4">
          <w:delText xml:space="preserve"> I will then assay the T7 production rate by performing a</w:delText>
        </w:r>
        <w:r w:rsidR="005F78D5" w:rsidDel="00BF32E4">
          <w:delText xml:space="preserve"> </w:delText>
        </w:r>
      </w:del>
      <w:r w:rsidR="005F78D5">
        <w:t>standard</w:t>
      </w:r>
      <w:r w:rsidR="0068404E">
        <w:t xml:space="preserve"> plaque assay time course.</w:t>
      </w:r>
      <w:r w:rsidR="00CD654F">
        <w:t xml:space="preserve"> The relative change in T7 production rate compared to wild type will indicate how sensitive the T7 product</w:t>
      </w:r>
      <w:r w:rsidR="00773AA6">
        <w:t>ion rate is to the perturbation of protein or DNA synthesis</w:t>
      </w:r>
      <w:ins w:id="255" w:author="jkarr" w:date="2011-11-13T22:47:00Z">
        <w:r w:rsidR="00BF32E4">
          <w:t>. This analysis will determine the metabolic pathways which most strongly limit viral production</w:t>
        </w:r>
      </w:ins>
      <w:del w:id="256" w:author="jkarr" w:date="2011-11-13T22:47:00Z">
        <w:r w:rsidR="00773AA6" w:rsidDel="00BF32E4">
          <w:delText xml:space="preserve"> and hence potential limitation of viral production</w:delText>
        </w:r>
      </w:del>
      <w:r w:rsidR="00773AA6">
        <w:t>.</w:t>
      </w:r>
    </w:p>
    <w:p w:rsidR="00EB3F27" w:rsidRDefault="001A26B4" w:rsidP="00A3357A">
      <w:pPr>
        <w:pStyle w:val="NormalWeb"/>
        <w:spacing w:before="0" w:beforeAutospacing="0" w:after="0" w:afterAutospacing="0" w:line="20" w:lineRule="atLeast"/>
        <w:jc w:val="both"/>
      </w:pPr>
      <w:r w:rsidRPr="001D1613">
        <w:rPr>
          <w:i/>
        </w:rPr>
        <w:t>Possible Outcomes and Further Studies</w:t>
      </w:r>
      <w:r w:rsidRPr="001D1613">
        <w:t xml:space="preserve">: </w:t>
      </w:r>
      <w:r w:rsidR="00EB3F27">
        <w:t xml:space="preserve">I expect these experiments will positively confirm </w:t>
      </w:r>
      <w:ins w:id="257" w:author="jkarr" w:date="2011-11-13T22:47:00Z">
        <w:r w:rsidR="00BF32E4">
          <w:t xml:space="preserve">approximately </w:t>
        </w:r>
      </w:ins>
      <w:del w:id="258" w:author="jkarr" w:date="2011-11-13T22:47:00Z">
        <w:r w:rsidR="00F15C15" w:rsidDel="00BF32E4">
          <w:delText>~</w:delText>
        </w:r>
      </w:del>
      <w:r w:rsidR="00EB3F27">
        <w:t xml:space="preserve">75% of the </w:t>
      </w:r>
      <w:r w:rsidR="0040736D">
        <w:t xml:space="preserve">model </w:t>
      </w:r>
      <w:r w:rsidR="00EB3F27">
        <w:t xml:space="preserve">predicted </w:t>
      </w:r>
      <w:del w:id="259" w:author="jkarr" w:date="2011-11-13T22:48:00Z">
        <w:r w:rsidR="00EB3F27" w:rsidDel="00BF32E4">
          <w:delText xml:space="preserve">magnitudes of </w:delText>
        </w:r>
      </w:del>
      <w:r w:rsidR="00EB3F27">
        <w:t>sensitivit</w:t>
      </w:r>
      <w:ins w:id="260" w:author="jkarr" w:date="2011-11-13T22:48:00Z">
        <w:r w:rsidR="00BF32E4">
          <w:t>ies of</w:t>
        </w:r>
      </w:ins>
      <w:del w:id="261" w:author="jkarr" w:date="2011-11-13T22:48:00Z">
        <w:r w:rsidR="00EB3F27" w:rsidDel="00BF32E4">
          <w:delText>y</w:delText>
        </w:r>
      </w:del>
      <w:r w:rsidR="00EB3F27">
        <w:t xml:space="preserve"> </w:t>
      </w:r>
      <w:r w:rsidR="00D860C8">
        <w:t>T7 production</w:t>
      </w:r>
      <w:del w:id="262" w:author="jkarr" w:date="2011-11-13T22:48:00Z">
        <w:r w:rsidR="00D860C8" w:rsidDel="00BF32E4">
          <w:delText xml:space="preserve"> rate </w:delText>
        </w:r>
        <w:r w:rsidR="00EB3F27" w:rsidDel="00BF32E4">
          <w:delText>has to the described perturbations</w:delText>
        </w:r>
      </w:del>
      <w:r w:rsidR="00EB3F27">
        <w:t xml:space="preserve">. </w:t>
      </w:r>
      <w:ins w:id="263" w:author="jkarr" w:date="2011-11-13T22:49:00Z">
        <w:r w:rsidR="00BF32E4">
          <w:t xml:space="preserve">I expect </w:t>
        </w:r>
      </w:ins>
      <w:del w:id="264" w:author="jkarr" w:date="2011-11-13T22:49:00Z">
        <w:r w:rsidR="00EB3F27" w:rsidDel="00BF32E4">
          <w:delText>T</w:delText>
        </w:r>
      </w:del>
      <w:ins w:id="265" w:author="jkarr" w:date="2011-11-13T22:49:00Z">
        <w:r w:rsidR="00BF32E4">
          <w:t>t</w:t>
        </w:r>
      </w:ins>
      <w:r w:rsidR="00EB3F27">
        <w:t xml:space="preserve">he remaining 25% </w:t>
      </w:r>
      <w:del w:id="266" w:author="jkarr" w:date="2011-11-13T22:49:00Z">
        <w:r w:rsidR="00EB3F27" w:rsidDel="00BF32E4">
          <w:delText xml:space="preserve">I expect </w:delText>
        </w:r>
      </w:del>
      <w:r w:rsidR="00EB3F27">
        <w:t xml:space="preserve">will highlight </w:t>
      </w:r>
      <w:ins w:id="267" w:author="jkarr" w:date="2011-11-13T22:48:00Z">
        <w:r w:rsidR="00BF32E4">
          <w:t xml:space="preserve">the </w:t>
        </w:r>
      </w:ins>
      <w:del w:id="268" w:author="jkarr" w:date="2011-11-13T22:49:00Z">
        <w:r w:rsidR="00EB3F27" w:rsidDel="00BF32E4">
          <w:delText xml:space="preserve">gaps of </w:delText>
        </w:r>
      </w:del>
      <w:r w:rsidR="00EB3F27">
        <w:t xml:space="preserve">knowledge </w:t>
      </w:r>
      <w:ins w:id="269" w:author="jkarr" w:date="2011-11-13T22:49:00Z">
        <w:r w:rsidR="00BF32E4">
          <w:t>gaps of</w:t>
        </w:r>
      </w:ins>
      <w:del w:id="270" w:author="jkarr" w:date="2011-11-13T22:49:00Z">
        <w:r w:rsidR="00EB3F27" w:rsidDel="00BF32E4">
          <w:delText xml:space="preserve">in </w:delText>
        </w:r>
      </w:del>
      <w:ins w:id="271" w:author="jkarr" w:date="2011-11-13T22:49:00Z">
        <w:r w:rsidR="00BF32E4">
          <w:t xml:space="preserve"> </w:t>
        </w:r>
      </w:ins>
      <w:r w:rsidR="00EB3F27">
        <w:t xml:space="preserve">our computational model and provide </w:t>
      </w:r>
      <w:del w:id="272" w:author="jkarr" w:date="2011-11-13T22:49:00Z">
        <w:r w:rsidR="00EB3F27" w:rsidDel="00BF32E4">
          <w:delText xml:space="preserve">an </w:delText>
        </w:r>
      </w:del>
      <w:r w:rsidR="00EB3F27">
        <w:t>opportunit</w:t>
      </w:r>
      <w:ins w:id="273" w:author="jkarr" w:date="2011-11-13T22:49:00Z">
        <w:r w:rsidR="00BF32E4">
          <w:t>ies</w:t>
        </w:r>
      </w:ins>
      <w:del w:id="274" w:author="jkarr" w:date="2011-11-13T22:49:00Z">
        <w:r w:rsidR="00EB3F27" w:rsidDel="00BF32E4">
          <w:delText>y</w:delText>
        </w:r>
      </w:del>
      <w:r w:rsidR="00EB3F27">
        <w:t xml:space="preserve"> to </w:t>
      </w:r>
      <w:del w:id="275" w:author="jkarr" w:date="2011-11-13T22:49:00Z">
        <w:r w:rsidR="00EB3F27" w:rsidDel="00BF32E4">
          <w:delText xml:space="preserve">update </w:delText>
        </w:r>
      </w:del>
      <w:ins w:id="276" w:author="jkarr" w:date="2011-11-13T22:49:00Z">
        <w:r w:rsidR="00BF32E4">
          <w:t>improve</w:t>
        </w:r>
        <w:r w:rsidR="00BF32E4">
          <w:t xml:space="preserve"> </w:t>
        </w:r>
      </w:ins>
      <w:r w:rsidR="00EB3F27">
        <w:t xml:space="preserve">our </w:t>
      </w:r>
      <w:r w:rsidR="00F94CF5">
        <w:t>understanding</w:t>
      </w:r>
      <w:r w:rsidR="00EB3F27">
        <w:t>.</w:t>
      </w:r>
    </w:p>
    <w:p w:rsidR="000C335A" w:rsidRDefault="000C335A" w:rsidP="00433BDD">
      <w:pPr>
        <w:pStyle w:val="NormalWeb"/>
        <w:spacing w:before="0" w:beforeAutospacing="0" w:after="0" w:afterAutospacing="0" w:line="20" w:lineRule="atLeast"/>
        <w:jc w:val="both"/>
        <w:rPr>
          <w:ins w:id="277" w:author="jkarr" w:date="2011-11-13T22:35:00Z"/>
          <w:b/>
        </w:rPr>
      </w:pPr>
    </w:p>
    <w:p w:rsidR="00810808" w:rsidRPr="001D1613" w:rsidRDefault="00B612E8" w:rsidP="00433BDD">
      <w:pPr>
        <w:pStyle w:val="NormalWeb"/>
        <w:spacing w:before="0" w:beforeAutospacing="0" w:after="0" w:afterAutospacing="0" w:line="20" w:lineRule="atLeast"/>
        <w:jc w:val="both"/>
      </w:pPr>
      <w:r w:rsidRPr="001D1613">
        <w:rPr>
          <w:b/>
        </w:rPr>
        <w:t>Conclusion</w:t>
      </w:r>
      <w:r w:rsidR="005F3F42" w:rsidRPr="001D1613">
        <w:t xml:space="preserve">. </w:t>
      </w:r>
      <w:r w:rsidR="00930D21" w:rsidRPr="001D1613">
        <w:t xml:space="preserve">Using the </w:t>
      </w:r>
      <w:ins w:id="278" w:author="jkarr" w:date="2011-11-13T22:49:00Z">
        <w:r w:rsidR="00BF32E4">
          <w:t xml:space="preserve">combined </w:t>
        </w:r>
      </w:ins>
      <w:del w:id="279" w:author="jkarr" w:date="2011-11-13T22:49:00Z">
        <w:r w:rsidR="006F3BB0" w:rsidDel="00BF32E4">
          <w:delText>modeling</w:delText>
        </w:r>
        <w:r w:rsidR="00930D21" w:rsidRPr="001D1613" w:rsidDel="00BF32E4">
          <w:delText xml:space="preserve"> </w:delText>
        </w:r>
      </w:del>
      <w:ins w:id="280" w:author="jkarr" w:date="2011-11-13T22:50:00Z">
        <w:r w:rsidR="00BF32E4">
          <w:t>computational</w:t>
        </w:r>
      </w:ins>
      <w:ins w:id="281" w:author="jkarr" w:date="2011-11-13T22:49:00Z">
        <w:r w:rsidR="00BF32E4" w:rsidRPr="001D1613">
          <w:t xml:space="preserve"> </w:t>
        </w:r>
      </w:ins>
      <w:r w:rsidR="00930D21" w:rsidRPr="001D1613">
        <w:t xml:space="preserve">and </w:t>
      </w:r>
      <w:r w:rsidR="006F3BB0">
        <w:t>experimental</w:t>
      </w:r>
      <w:r w:rsidR="00930D21" w:rsidRPr="001D1613">
        <w:t xml:space="preserve"> approach outlined</w:t>
      </w:r>
      <w:ins w:id="282" w:author="jkarr" w:date="2011-11-13T22:50:00Z">
        <w:r w:rsidR="00BF32E4">
          <w:t xml:space="preserve"> here</w:t>
        </w:r>
      </w:ins>
      <w:r w:rsidR="00930D21" w:rsidRPr="001D1613">
        <w:t xml:space="preserve">, I expect to construct </w:t>
      </w:r>
      <w:r w:rsidR="00E86C22" w:rsidRPr="001D1613">
        <w:t xml:space="preserve">a quantitative, and biologically accurate model of host-viral interaction within 3 years. </w:t>
      </w:r>
      <w:r w:rsidR="00C13451" w:rsidRPr="001D1613">
        <w:t xml:space="preserve">In the future I plan to use my model </w:t>
      </w:r>
      <w:r w:rsidR="00E50578" w:rsidRPr="001D1613">
        <w:t xml:space="preserve">of host-viral interactions to inform </w:t>
      </w:r>
      <w:r w:rsidR="00531807">
        <w:t>treatment of viral infections</w:t>
      </w:r>
      <w:r w:rsidR="00E50578" w:rsidRPr="001D1613">
        <w:t xml:space="preserve"> in medicine, agriculture, and industry by 1) </w:t>
      </w:r>
      <w:r w:rsidR="005643EC" w:rsidRPr="001D1613">
        <w:t>identifying host drug targets for anti-viral</w:t>
      </w:r>
      <w:r w:rsidR="00433147" w:rsidRPr="001D1613">
        <w:t xml:space="preserve"> medication</w:t>
      </w:r>
      <w:r w:rsidR="00E50578" w:rsidRPr="001D1613">
        <w:t>, and 2)</w:t>
      </w:r>
      <w:ins w:id="283" w:author="jkarr" w:date="2011-11-13T22:50:00Z">
        <w:r w:rsidR="00BF32E4">
          <w:t xml:space="preserve"> </w:t>
        </w:r>
      </w:ins>
      <w:r w:rsidR="00A20107" w:rsidRPr="001D1613">
        <w:t>engineering novel mechanisms for</w:t>
      </w:r>
      <w:r w:rsidR="00356FB3" w:rsidRPr="001D1613">
        <w:t xml:space="preserve"> host</w:t>
      </w:r>
      <w:r w:rsidR="00A20107" w:rsidRPr="001D1613">
        <w:t xml:space="preserve"> resistance or immunity to viral infection</w:t>
      </w:r>
      <w:r w:rsidR="00E50578" w:rsidRPr="001D1613">
        <w:t>.</w:t>
      </w:r>
    </w:p>
    <w:p w:rsidR="000C335A" w:rsidRDefault="000C335A" w:rsidP="00A3357A">
      <w:pPr>
        <w:pStyle w:val="NormalWeb"/>
        <w:spacing w:before="0" w:beforeAutospacing="0" w:after="0" w:afterAutospacing="0" w:line="20" w:lineRule="atLeast"/>
        <w:jc w:val="both"/>
        <w:rPr>
          <w:ins w:id="284" w:author="jkarr" w:date="2011-11-13T22:35:00Z"/>
          <w:b/>
        </w:rPr>
      </w:pPr>
    </w:p>
    <w:p w:rsidR="00572392" w:rsidRDefault="00B95F82" w:rsidP="00A3357A">
      <w:pPr>
        <w:pStyle w:val="NormalWeb"/>
        <w:spacing w:before="0" w:beforeAutospacing="0" w:after="0" w:afterAutospacing="0" w:line="20" w:lineRule="atLeast"/>
        <w:jc w:val="both"/>
      </w:pPr>
      <w:r w:rsidRPr="001D1613">
        <w:rPr>
          <w:b/>
        </w:rPr>
        <w:t>Statement of originality</w:t>
      </w:r>
      <w:r w:rsidRPr="001D1613">
        <w:t>. I hereby declare this submission to be my own work.</w:t>
      </w:r>
    </w:p>
    <w:p w:rsidR="000C335A" w:rsidRDefault="000C335A" w:rsidP="00A3357A">
      <w:pPr>
        <w:pStyle w:val="NormalWeb"/>
        <w:spacing w:before="0" w:beforeAutospacing="0" w:after="0" w:afterAutospacing="0" w:line="20" w:lineRule="atLeast"/>
        <w:jc w:val="both"/>
        <w:rPr>
          <w:ins w:id="285" w:author="jkarr" w:date="2011-11-13T22:35:00Z"/>
          <w:b/>
        </w:rPr>
      </w:pPr>
    </w:p>
    <w:p w:rsidR="000C335A" w:rsidRPr="000C335A" w:rsidRDefault="000C335A" w:rsidP="00A3357A">
      <w:pPr>
        <w:pStyle w:val="NormalWeb"/>
        <w:spacing w:before="0" w:beforeAutospacing="0" w:after="0" w:afterAutospacing="0" w:line="20" w:lineRule="atLeast"/>
        <w:jc w:val="both"/>
        <w:rPr>
          <w:ins w:id="286" w:author="jkarr" w:date="2011-11-13T22:35:00Z"/>
          <w:b/>
          <w:rPrChange w:id="287" w:author="jkarr" w:date="2011-11-13T22:35:00Z">
            <w:rPr>
              <w:ins w:id="288" w:author="jkarr" w:date="2011-11-13T22:35:00Z"/>
            </w:rPr>
          </w:rPrChange>
        </w:rPr>
      </w:pPr>
      <w:ins w:id="289" w:author="jkarr" w:date="2011-11-13T22:35:00Z">
        <w:r w:rsidRPr="000C335A">
          <w:rPr>
            <w:b/>
            <w:rPrChange w:id="290" w:author="jkarr" w:date="2011-11-13T22:35:00Z">
              <w:rPr/>
            </w:rPrChange>
          </w:rPr>
          <w:t>References</w:t>
        </w:r>
      </w:ins>
    </w:p>
    <w:p w:rsidR="000C335A" w:rsidRDefault="00CA7EBF" w:rsidP="00A3357A">
      <w:pPr>
        <w:pStyle w:val="NormalWeb"/>
        <w:spacing w:before="0" w:beforeAutospacing="0" w:after="0" w:afterAutospacing="0" w:line="20" w:lineRule="atLeast"/>
        <w:jc w:val="both"/>
        <w:rPr>
          <w:ins w:id="291" w:author="jkarr" w:date="2011-11-13T22:35:00Z"/>
        </w:rPr>
      </w:pPr>
      <w:r w:rsidRPr="001D1613">
        <w:t xml:space="preserve">[1] Kutter &amp; Sulakvelidze (2005). </w:t>
      </w:r>
      <w:r w:rsidRPr="001D1613">
        <w:rPr>
          <w:i/>
          <w:iCs/>
        </w:rPr>
        <w:t>Bacteriophages</w:t>
      </w:r>
      <w:r w:rsidRPr="001D1613">
        <w:t>.</w:t>
      </w:r>
    </w:p>
    <w:p w:rsidR="000C335A" w:rsidRDefault="00AA0AE8" w:rsidP="00A3357A">
      <w:pPr>
        <w:pStyle w:val="NormalWeb"/>
        <w:spacing w:before="0" w:beforeAutospacing="0" w:after="0" w:afterAutospacing="0" w:line="20" w:lineRule="atLeast"/>
        <w:jc w:val="both"/>
        <w:rPr>
          <w:ins w:id="292" w:author="jkarr" w:date="2011-11-13T22:35:00Z"/>
        </w:rPr>
      </w:pPr>
      <w:r>
        <w:t>[2</w:t>
      </w:r>
      <w:r w:rsidRPr="001D1613">
        <w:t xml:space="preserve">] Bremer &amp; Dennis (1996). </w:t>
      </w:r>
      <w:r w:rsidRPr="001D1613">
        <w:rPr>
          <w:i/>
        </w:rPr>
        <w:t>E. coli</w:t>
      </w:r>
      <w:r w:rsidRPr="001D1613">
        <w:t>&amp;</w:t>
      </w:r>
      <w:r w:rsidRPr="001D1613">
        <w:rPr>
          <w:i/>
        </w:rPr>
        <w:t xml:space="preserve"> Salmonella</w:t>
      </w:r>
      <w:r w:rsidRPr="001D1613">
        <w:t>.</w:t>
      </w:r>
    </w:p>
    <w:p w:rsidR="000C335A" w:rsidRDefault="00AA0AE8" w:rsidP="00A3357A">
      <w:pPr>
        <w:pStyle w:val="NormalWeb"/>
        <w:spacing w:before="0" w:beforeAutospacing="0" w:after="0" w:afterAutospacing="0" w:line="20" w:lineRule="atLeast"/>
        <w:jc w:val="both"/>
        <w:rPr>
          <w:ins w:id="293" w:author="jkarr" w:date="2011-11-13T22:35:00Z"/>
        </w:rPr>
      </w:pPr>
      <w:r>
        <w:t>[3</w:t>
      </w:r>
      <w:r w:rsidR="00CA7EBF" w:rsidRPr="001D1613">
        <w:t xml:space="preserve">] You </w:t>
      </w:r>
      <w:r w:rsidR="00CA7EBF" w:rsidRPr="001D1613">
        <w:rPr>
          <w:i/>
        </w:rPr>
        <w:t>et al</w:t>
      </w:r>
      <w:r w:rsidR="00CA7EBF" w:rsidRPr="001D1613">
        <w:t xml:space="preserve">. (2002). </w:t>
      </w:r>
      <w:r w:rsidR="00CA7EBF" w:rsidRPr="001D1613">
        <w:rPr>
          <w:i/>
        </w:rPr>
        <w:t>J. Bacteriology</w:t>
      </w:r>
      <w:r w:rsidR="00CA7EBF" w:rsidRPr="001D1613">
        <w:t>. 184:1888-1894.</w:t>
      </w:r>
    </w:p>
    <w:p w:rsidR="000C335A" w:rsidRDefault="000720E0" w:rsidP="00A3357A">
      <w:pPr>
        <w:pStyle w:val="NormalWeb"/>
        <w:spacing w:before="0" w:beforeAutospacing="0" w:after="0" w:afterAutospacing="0" w:line="20" w:lineRule="atLeast"/>
        <w:jc w:val="both"/>
        <w:rPr>
          <w:ins w:id="294" w:author="jkarr" w:date="2011-11-13T22:35:00Z"/>
        </w:rPr>
      </w:pPr>
      <w:r>
        <w:t>[4</w:t>
      </w:r>
      <w:r w:rsidRPr="001D1613">
        <w:t xml:space="preserve">] </w:t>
      </w:r>
      <w:r>
        <w:t xml:space="preserve">Covert </w:t>
      </w:r>
      <w:r w:rsidRPr="0011212F">
        <w:rPr>
          <w:i/>
        </w:rPr>
        <w:t>et al</w:t>
      </w:r>
      <w:r>
        <w:t xml:space="preserve">. (2004) </w:t>
      </w:r>
      <w:r w:rsidRPr="0011212F">
        <w:rPr>
          <w:i/>
        </w:rPr>
        <w:t>Nature</w:t>
      </w:r>
      <w:r>
        <w:t>. 429:92-96.</w:t>
      </w:r>
    </w:p>
    <w:p w:rsidR="000476BC" w:rsidRDefault="005B39D0" w:rsidP="00A3357A">
      <w:pPr>
        <w:pStyle w:val="NormalWeb"/>
        <w:spacing w:before="0" w:beforeAutospacing="0" w:after="0" w:afterAutospacing="0" w:line="20" w:lineRule="atLeast"/>
        <w:jc w:val="both"/>
      </w:pPr>
      <w:r>
        <w:t>[5</w:t>
      </w:r>
      <w:r w:rsidR="00CE17E0" w:rsidRPr="001D1613">
        <w:t xml:space="preserve">] </w:t>
      </w:r>
      <w:r w:rsidR="0086103D" w:rsidRPr="001D1613">
        <w:t xml:space="preserve">Baba </w:t>
      </w:r>
      <w:r w:rsidR="0086103D" w:rsidRPr="001D1613">
        <w:rPr>
          <w:i/>
        </w:rPr>
        <w:t>et al</w:t>
      </w:r>
      <w:r w:rsidR="0086103D" w:rsidRPr="001D1613">
        <w:t>. (</w:t>
      </w:r>
      <w:r w:rsidR="005058AA" w:rsidRPr="001D1613">
        <w:t>2006</w:t>
      </w:r>
      <w:r w:rsidR="0086103D" w:rsidRPr="001D1613">
        <w:t xml:space="preserve">) </w:t>
      </w:r>
      <w:r w:rsidR="0086103D" w:rsidRPr="001D1613">
        <w:rPr>
          <w:i/>
        </w:rPr>
        <w:t>Molec. Sys. Biol</w:t>
      </w:r>
      <w:r w:rsidR="0086103D" w:rsidRPr="001D1613">
        <w:t>. 2:1-11</w:t>
      </w:r>
      <w:r w:rsidR="005058AA" w:rsidRPr="001D1613">
        <w:t>.</w:t>
      </w:r>
      <w:bookmarkStart w:id="295" w:name="_GoBack"/>
      <w:bookmarkEnd w:id="295"/>
    </w:p>
    <w:sectPr w:rsidR="000476BC" w:rsidSect="00CE469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5" w:author="jkarr" w:date="2011-11-13T22:50:00Z" w:initials="j">
    <w:p w:rsidR="00304403" w:rsidRDefault="00304403">
      <w:pPr>
        <w:pStyle w:val="CommentText"/>
      </w:pPr>
      <w:r>
        <w:rPr>
          <w:rStyle w:val="CommentReference"/>
        </w:rPr>
        <w:annotationRef/>
      </w:r>
      <w:r>
        <w:t>I don't quite understand this comment. What about the Yu et al study is not systems-wide. Make it clear what narrow aspect of host-viral interation Yu et al studied.</w:t>
      </w:r>
    </w:p>
  </w:comment>
  <w:comment w:id="80" w:author="jkarr" w:date="2011-11-13T22:50:00Z" w:initials="j">
    <w:p w:rsidR="00F95CA6" w:rsidRDefault="00F95CA6">
      <w:pPr>
        <w:pStyle w:val="CommentText"/>
      </w:pPr>
      <w:r>
        <w:rPr>
          <w:rStyle w:val="CommentReference"/>
        </w:rPr>
        <w:annotationRef/>
      </w:r>
      <w:r>
        <w:t>what is this method? information-based model of ribosome copy number as a function of growth rate?</w:t>
      </w:r>
    </w:p>
  </w:comment>
  <w:comment w:id="69" w:author="jkarr" w:date="2011-11-13T22:50:00Z" w:initials="j">
    <w:p w:rsidR="00F95CA6" w:rsidRDefault="00F95CA6">
      <w:pPr>
        <w:pStyle w:val="CommentText"/>
      </w:pPr>
      <w:r>
        <w:rPr>
          <w:rStyle w:val="CommentReference"/>
        </w:rPr>
        <w:annotationRef/>
      </w:r>
      <w:r>
        <w:t>What will you learn? briefly mention this here</w:t>
      </w:r>
    </w:p>
  </w:comment>
  <w:comment w:id="94" w:author="jkarr" w:date="2011-11-13T22:50:00Z" w:initials="j">
    <w:p w:rsidR="00F95CA6" w:rsidRDefault="00F95CA6">
      <w:pPr>
        <w:pStyle w:val="CommentText"/>
      </w:pPr>
      <w:r>
        <w:rPr>
          <w:rStyle w:val="CommentReference"/>
        </w:rPr>
        <w:annotationRef/>
      </w:r>
      <w:r>
        <w:t>could be more specific</w:t>
      </w:r>
    </w:p>
  </w:comment>
  <w:comment w:id="134" w:author="jkarr" w:date="2011-11-13T22:50:00Z" w:initials="j">
    <w:p w:rsidR="009005A7" w:rsidRDefault="009005A7">
      <w:pPr>
        <w:pStyle w:val="CommentText"/>
      </w:pPr>
      <w:r>
        <w:rPr>
          <w:rStyle w:val="CommentReference"/>
        </w:rPr>
        <w:annotationRef/>
      </w:r>
      <w:r>
        <w:t>what are the assumptions of FBA and ODE's themselves?</w:t>
      </w:r>
    </w:p>
  </w:comment>
  <w:comment w:id="227" w:author="jkarr" w:date="2011-11-13T22:50:00Z" w:initials="j">
    <w:p w:rsidR="000C335A" w:rsidRDefault="000C335A">
      <w:pPr>
        <w:pStyle w:val="CommentText"/>
      </w:pPr>
      <w:r>
        <w:rPr>
          <w:rStyle w:val="CommentReference"/>
        </w:rPr>
        <w:annotationRef/>
      </w:r>
      <w:r>
        <w:t>not sure what you meant here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0A5" w:rsidRDefault="003360A5" w:rsidP="00656BEF">
      <w:pPr>
        <w:spacing w:after="0" w:line="240" w:lineRule="auto"/>
      </w:pPr>
      <w:r>
        <w:separator/>
      </w:r>
    </w:p>
  </w:endnote>
  <w:endnote w:type="continuationSeparator" w:id="1">
    <w:p w:rsidR="003360A5" w:rsidRDefault="003360A5" w:rsidP="00656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0A5" w:rsidRDefault="003360A5" w:rsidP="00656BEF">
      <w:pPr>
        <w:spacing w:after="0" w:line="240" w:lineRule="auto"/>
      </w:pPr>
      <w:r>
        <w:separator/>
      </w:r>
    </w:p>
  </w:footnote>
  <w:footnote w:type="continuationSeparator" w:id="1">
    <w:p w:rsidR="003360A5" w:rsidRDefault="003360A5" w:rsidP="00656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728" w:rsidRPr="00656BEF" w:rsidRDefault="00202728" w:rsidP="00656BEF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Proposed Plan of Research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F4FA8"/>
    <w:multiLevelType w:val="hybridMultilevel"/>
    <w:tmpl w:val="F62CB2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718B0"/>
    <w:multiLevelType w:val="hybridMultilevel"/>
    <w:tmpl w:val="7F4061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trackRevision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2F29"/>
    <w:rsid w:val="00001061"/>
    <w:rsid w:val="00024F51"/>
    <w:rsid w:val="00027ED1"/>
    <w:rsid w:val="000443D9"/>
    <w:rsid w:val="000476BC"/>
    <w:rsid w:val="00050675"/>
    <w:rsid w:val="00061547"/>
    <w:rsid w:val="00070B9C"/>
    <w:rsid w:val="000720E0"/>
    <w:rsid w:val="00077A55"/>
    <w:rsid w:val="00082B19"/>
    <w:rsid w:val="00084124"/>
    <w:rsid w:val="00086C66"/>
    <w:rsid w:val="000934D2"/>
    <w:rsid w:val="00097CED"/>
    <w:rsid w:val="000A2696"/>
    <w:rsid w:val="000A5A7D"/>
    <w:rsid w:val="000B3366"/>
    <w:rsid w:val="000C335A"/>
    <w:rsid w:val="000E4E23"/>
    <w:rsid w:val="000E53B2"/>
    <w:rsid w:val="000F1F2F"/>
    <w:rsid w:val="000F4837"/>
    <w:rsid w:val="000F66E3"/>
    <w:rsid w:val="000F7A8E"/>
    <w:rsid w:val="0011212F"/>
    <w:rsid w:val="0011585C"/>
    <w:rsid w:val="00116820"/>
    <w:rsid w:val="00116C9A"/>
    <w:rsid w:val="001229A2"/>
    <w:rsid w:val="001271EB"/>
    <w:rsid w:val="001315D4"/>
    <w:rsid w:val="001323AD"/>
    <w:rsid w:val="00134219"/>
    <w:rsid w:val="00134BD7"/>
    <w:rsid w:val="00136C24"/>
    <w:rsid w:val="00141D49"/>
    <w:rsid w:val="00141ED1"/>
    <w:rsid w:val="001511F9"/>
    <w:rsid w:val="00155CD4"/>
    <w:rsid w:val="00156A05"/>
    <w:rsid w:val="00166555"/>
    <w:rsid w:val="001707CB"/>
    <w:rsid w:val="00173895"/>
    <w:rsid w:val="00174A3F"/>
    <w:rsid w:val="00175A03"/>
    <w:rsid w:val="001775BC"/>
    <w:rsid w:val="0018044D"/>
    <w:rsid w:val="00184560"/>
    <w:rsid w:val="00184A00"/>
    <w:rsid w:val="00185FB1"/>
    <w:rsid w:val="00187170"/>
    <w:rsid w:val="001933F6"/>
    <w:rsid w:val="001A26B4"/>
    <w:rsid w:val="001A3478"/>
    <w:rsid w:val="001A4C9C"/>
    <w:rsid w:val="001A7267"/>
    <w:rsid w:val="001A767A"/>
    <w:rsid w:val="001B2379"/>
    <w:rsid w:val="001B3F12"/>
    <w:rsid w:val="001C7C94"/>
    <w:rsid w:val="001D1613"/>
    <w:rsid w:val="001D4BF0"/>
    <w:rsid w:val="001D60F3"/>
    <w:rsid w:val="001E0F6D"/>
    <w:rsid w:val="001E6800"/>
    <w:rsid w:val="001F19F5"/>
    <w:rsid w:val="001F266F"/>
    <w:rsid w:val="001F57AA"/>
    <w:rsid w:val="002021FC"/>
    <w:rsid w:val="00202728"/>
    <w:rsid w:val="0020566D"/>
    <w:rsid w:val="0020590D"/>
    <w:rsid w:val="00206FC8"/>
    <w:rsid w:val="002111EC"/>
    <w:rsid w:val="00214AB8"/>
    <w:rsid w:val="00217F54"/>
    <w:rsid w:val="002203AF"/>
    <w:rsid w:val="002220DF"/>
    <w:rsid w:val="00223AFB"/>
    <w:rsid w:val="002264C2"/>
    <w:rsid w:val="00226B0A"/>
    <w:rsid w:val="00231085"/>
    <w:rsid w:val="002414EE"/>
    <w:rsid w:val="00244208"/>
    <w:rsid w:val="00244E62"/>
    <w:rsid w:val="00246503"/>
    <w:rsid w:val="00246FFB"/>
    <w:rsid w:val="00247F6D"/>
    <w:rsid w:val="00255007"/>
    <w:rsid w:val="0026070C"/>
    <w:rsid w:val="002621BB"/>
    <w:rsid w:val="00263B96"/>
    <w:rsid w:val="0026506F"/>
    <w:rsid w:val="00267638"/>
    <w:rsid w:val="002819E5"/>
    <w:rsid w:val="00282B42"/>
    <w:rsid w:val="002836F6"/>
    <w:rsid w:val="00284FB5"/>
    <w:rsid w:val="00291BD3"/>
    <w:rsid w:val="00293CFE"/>
    <w:rsid w:val="002946A3"/>
    <w:rsid w:val="002961C7"/>
    <w:rsid w:val="002A5506"/>
    <w:rsid w:val="002A6C50"/>
    <w:rsid w:val="002A7E16"/>
    <w:rsid w:val="002B4BA4"/>
    <w:rsid w:val="002B7C1F"/>
    <w:rsid w:val="002D1A00"/>
    <w:rsid w:val="002D30A4"/>
    <w:rsid w:val="002E3C18"/>
    <w:rsid w:val="002E7FD6"/>
    <w:rsid w:val="002F2A90"/>
    <w:rsid w:val="00303292"/>
    <w:rsid w:val="00304403"/>
    <w:rsid w:val="003104A4"/>
    <w:rsid w:val="00310914"/>
    <w:rsid w:val="00314811"/>
    <w:rsid w:val="0032066B"/>
    <w:rsid w:val="003233AD"/>
    <w:rsid w:val="003248A4"/>
    <w:rsid w:val="00325136"/>
    <w:rsid w:val="00330260"/>
    <w:rsid w:val="00332885"/>
    <w:rsid w:val="003336D3"/>
    <w:rsid w:val="00333C27"/>
    <w:rsid w:val="00334119"/>
    <w:rsid w:val="003360A5"/>
    <w:rsid w:val="003413D4"/>
    <w:rsid w:val="003431E3"/>
    <w:rsid w:val="00351D21"/>
    <w:rsid w:val="003526BA"/>
    <w:rsid w:val="00352750"/>
    <w:rsid w:val="00353B10"/>
    <w:rsid w:val="00354463"/>
    <w:rsid w:val="00354B6D"/>
    <w:rsid w:val="003551D4"/>
    <w:rsid w:val="00356FB3"/>
    <w:rsid w:val="003611EC"/>
    <w:rsid w:val="003639AA"/>
    <w:rsid w:val="00366426"/>
    <w:rsid w:val="00370178"/>
    <w:rsid w:val="00372BC5"/>
    <w:rsid w:val="00375A8F"/>
    <w:rsid w:val="00377007"/>
    <w:rsid w:val="003808C4"/>
    <w:rsid w:val="00395B57"/>
    <w:rsid w:val="003A0CD6"/>
    <w:rsid w:val="003A2CCC"/>
    <w:rsid w:val="003C0146"/>
    <w:rsid w:val="003C0815"/>
    <w:rsid w:val="003C0EC3"/>
    <w:rsid w:val="003C1FDA"/>
    <w:rsid w:val="003C26BF"/>
    <w:rsid w:val="003D004D"/>
    <w:rsid w:val="003D0F0C"/>
    <w:rsid w:val="003D0F28"/>
    <w:rsid w:val="003D3715"/>
    <w:rsid w:val="003D3731"/>
    <w:rsid w:val="003D653A"/>
    <w:rsid w:val="003E3607"/>
    <w:rsid w:val="003E5F02"/>
    <w:rsid w:val="003E6014"/>
    <w:rsid w:val="003E61EB"/>
    <w:rsid w:val="003F167E"/>
    <w:rsid w:val="003F1F21"/>
    <w:rsid w:val="003F47D8"/>
    <w:rsid w:val="00400EE4"/>
    <w:rsid w:val="0040294A"/>
    <w:rsid w:val="0040736D"/>
    <w:rsid w:val="00415ABF"/>
    <w:rsid w:val="00424204"/>
    <w:rsid w:val="004244F7"/>
    <w:rsid w:val="0042526F"/>
    <w:rsid w:val="00431D0A"/>
    <w:rsid w:val="00431EA9"/>
    <w:rsid w:val="00433147"/>
    <w:rsid w:val="00433BDD"/>
    <w:rsid w:val="00440E3D"/>
    <w:rsid w:val="0044150C"/>
    <w:rsid w:val="00446A66"/>
    <w:rsid w:val="00460F78"/>
    <w:rsid w:val="00465258"/>
    <w:rsid w:val="00466EA8"/>
    <w:rsid w:val="00473F86"/>
    <w:rsid w:val="00477BBF"/>
    <w:rsid w:val="00482A6A"/>
    <w:rsid w:val="00486B8E"/>
    <w:rsid w:val="00495798"/>
    <w:rsid w:val="004A1ADA"/>
    <w:rsid w:val="004A2459"/>
    <w:rsid w:val="004A3E80"/>
    <w:rsid w:val="004A4BBD"/>
    <w:rsid w:val="004A5057"/>
    <w:rsid w:val="004A5B25"/>
    <w:rsid w:val="004A5E5F"/>
    <w:rsid w:val="004A6DD5"/>
    <w:rsid w:val="004C37AD"/>
    <w:rsid w:val="004C41C7"/>
    <w:rsid w:val="004C577E"/>
    <w:rsid w:val="004D1D73"/>
    <w:rsid w:val="004E20F9"/>
    <w:rsid w:val="004F0C54"/>
    <w:rsid w:val="004F2D0B"/>
    <w:rsid w:val="004F6280"/>
    <w:rsid w:val="004F643A"/>
    <w:rsid w:val="00500314"/>
    <w:rsid w:val="00500912"/>
    <w:rsid w:val="00501301"/>
    <w:rsid w:val="005058AA"/>
    <w:rsid w:val="005060CB"/>
    <w:rsid w:val="00517020"/>
    <w:rsid w:val="00517555"/>
    <w:rsid w:val="00526DAF"/>
    <w:rsid w:val="00531807"/>
    <w:rsid w:val="00532FA2"/>
    <w:rsid w:val="00534AA6"/>
    <w:rsid w:val="00537D5A"/>
    <w:rsid w:val="005407A7"/>
    <w:rsid w:val="00540E67"/>
    <w:rsid w:val="005444F2"/>
    <w:rsid w:val="0054553A"/>
    <w:rsid w:val="00546757"/>
    <w:rsid w:val="00554024"/>
    <w:rsid w:val="00560F68"/>
    <w:rsid w:val="005628CB"/>
    <w:rsid w:val="00564214"/>
    <w:rsid w:val="005643EC"/>
    <w:rsid w:val="00564784"/>
    <w:rsid w:val="0056592A"/>
    <w:rsid w:val="00566E71"/>
    <w:rsid w:val="00572392"/>
    <w:rsid w:val="005801D4"/>
    <w:rsid w:val="0058570F"/>
    <w:rsid w:val="00591B7D"/>
    <w:rsid w:val="005A0C5D"/>
    <w:rsid w:val="005A1931"/>
    <w:rsid w:val="005A42F3"/>
    <w:rsid w:val="005A63AB"/>
    <w:rsid w:val="005A7B79"/>
    <w:rsid w:val="005B03B7"/>
    <w:rsid w:val="005B28BD"/>
    <w:rsid w:val="005B2AFC"/>
    <w:rsid w:val="005B2E15"/>
    <w:rsid w:val="005B39D0"/>
    <w:rsid w:val="005B4465"/>
    <w:rsid w:val="005B5526"/>
    <w:rsid w:val="005B6B07"/>
    <w:rsid w:val="005C1A94"/>
    <w:rsid w:val="005C1A9D"/>
    <w:rsid w:val="005C5485"/>
    <w:rsid w:val="005C6F92"/>
    <w:rsid w:val="005D04CD"/>
    <w:rsid w:val="005D1C6F"/>
    <w:rsid w:val="005D2B3D"/>
    <w:rsid w:val="005D2C0B"/>
    <w:rsid w:val="005D3904"/>
    <w:rsid w:val="005F3BF5"/>
    <w:rsid w:val="005F3F42"/>
    <w:rsid w:val="005F78D5"/>
    <w:rsid w:val="00604654"/>
    <w:rsid w:val="00604980"/>
    <w:rsid w:val="006129E7"/>
    <w:rsid w:val="00613003"/>
    <w:rsid w:val="00613B06"/>
    <w:rsid w:val="0061711D"/>
    <w:rsid w:val="006232E1"/>
    <w:rsid w:val="00624CDE"/>
    <w:rsid w:val="00633E9A"/>
    <w:rsid w:val="006367E9"/>
    <w:rsid w:val="006415D4"/>
    <w:rsid w:val="006419E5"/>
    <w:rsid w:val="0064252C"/>
    <w:rsid w:val="006540AE"/>
    <w:rsid w:val="0065463D"/>
    <w:rsid w:val="00656BEF"/>
    <w:rsid w:val="0066551C"/>
    <w:rsid w:val="006669B4"/>
    <w:rsid w:val="00677069"/>
    <w:rsid w:val="006807DF"/>
    <w:rsid w:val="0068404E"/>
    <w:rsid w:val="00687C8C"/>
    <w:rsid w:val="00692DBC"/>
    <w:rsid w:val="00695345"/>
    <w:rsid w:val="00696DD3"/>
    <w:rsid w:val="00696FE8"/>
    <w:rsid w:val="006A6B68"/>
    <w:rsid w:val="006A7347"/>
    <w:rsid w:val="006A7D95"/>
    <w:rsid w:val="006B767E"/>
    <w:rsid w:val="006C3821"/>
    <w:rsid w:val="006C508C"/>
    <w:rsid w:val="006C5748"/>
    <w:rsid w:val="006D28DC"/>
    <w:rsid w:val="006D32CD"/>
    <w:rsid w:val="006D520B"/>
    <w:rsid w:val="006D5A49"/>
    <w:rsid w:val="006E17FF"/>
    <w:rsid w:val="006E58FA"/>
    <w:rsid w:val="006E680E"/>
    <w:rsid w:val="006F2C3D"/>
    <w:rsid w:val="006F3BB0"/>
    <w:rsid w:val="006F4157"/>
    <w:rsid w:val="006F781C"/>
    <w:rsid w:val="006F7E51"/>
    <w:rsid w:val="007029FC"/>
    <w:rsid w:val="007034A7"/>
    <w:rsid w:val="00703AE5"/>
    <w:rsid w:val="00704314"/>
    <w:rsid w:val="007156BD"/>
    <w:rsid w:val="00717312"/>
    <w:rsid w:val="00720944"/>
    <w:rsid w:val="00722F07"/>
    <w:rsid w:val="007247D3"/>
    <w:rsid w:val="00724AE9"/>
    <w:rsid w:val="00725C92"/>
    <w:rsid w:val="00730E80"/>
    <w:rsid w:val="0073125A"/>
    <w:rsid w:val="0073228B"/>
    <w:rsid w:val="00734E1F"/>
    <w:rsid w:val="00740084"/>
    <w:rsid w:val="00751239"/>
    <w:rsid w:val="0076268D"/>
    <w:rsid w:val="00765E8F"/>
    <w:rsid w:val="007676AA"/>
    <w:rsid w:val="007726B2"/>
    <w:rsid w:val="00773AA6"/>
    <w:rsid w:val="007757F3"/>
    <w:rsid w:val="00780DA2"/>
    <w:rsid w:val="007879F5"/>
    <w:rsid w:val="007940DC"/>
    <w:rsid w:val="00796AF6"/>
    <w:rsid w:val="007A1BD4"/>
    <w:rsid w:val="007A43B9"/>
    <w:rsid w:val="007A68A6"/>
    <w:rsid w:val="007B0A83"/>
    <w:rsid w:val="007B0A8A"/>
    <w:rsid w:val="007B24C3"/>
    <w:rsid w:val="007B5118"/>
    <w:rsid w:val="007B555C"/>
    <w:rsid w:val="007B6667"/>
    <w:rsid w:val="007B7925"/>
    <w:rsid w:val="007C21CB"/>
    <w:rsid w:val="007D04B2"/>
    <w:rsid w:val="007D16D1"/>
    <w:rsid w:val="007D197D"/>
    <w:rsid w:val="007E00D4"/>
    <w:rsid w:val="007E5475"/>
    <w:rsid w:val="007F3FE2"/>
    <w:rsid w:val="007F4A3B"/>
    <w:rsid w:val="00804638"/>
    <w:rsid w:val="008055B4"/>
    <w:rsid w:val="0080562A"/>
    <w:rsid w:val="00805876"/>
    <w:rsid w:val="00810808"/>
    <w:rsid w:val="00810C2F"/>
    <w:rsid w:val="00814D01"/>
    <w:rsid w:val="00816287"/>
    <w:rsid w:val="008177F2"/>
    <w:rsid w:val="00820D17"/>
    <w:rsid w:val="0082521A"/>
    <w:rsid w:val="0082739E"/>
    <w:rsid w:val="0082776B"/>
    <w:rsid w:val="00834AAE"/>
    <w:rsid w:val="0083544D"/>
    <w:rsid w:val="00836CDD"/>
    <w:rsid w:val="00837EF1"/>
    <w:rsid w:val="008427C5"/>
    <w:rsid w:val="00850402"/>
    <w:rsid w:val="00854519"/>
    <w:rsid w:val="00854AA0"/>
    <w:rsid w:val="00854DB8"/>
    <w:rsid w:val="008578F2"/>
    <w:rsid w:val="0086028A"/>
    <w:rsid w:val="0086103D"/>
    <w:rsid w:val="00861391"/>
    <w:rsid w:val="00863D9A"/>
    <w:rsid w:val="00864B58"/>
    <w:rsid w:val="008710D3"/>
    <w:rsid w:val="00875779"/>
    <w:rsid w:val="008765C3"/>
    <w:rsid w:val="0087680E"/>
    <w:rsid w:val="00881C14"/>
    <w:rsid w:val="008907C3"/>
    <w:rsid w:val="00894C00"/>
    <w:rsid w:val="008968DB"/>
    <w:rsid w:val="008A21B2"/>
    <w:rsid w:val="008A3645"/>
    <w:rsid w:val="008A60B1"/>
    <w:rsid w:val="008B2C4B"/>
    <w:rsid w:val="008C01D9"/>
    <w:rsid w:val="008C1A3F"/>
    <w:rsid w:val="008C430F"/>
    <w:rsid w:val="008C4371"/>
    <w:rsid w:val="008C49DC"/>
    <w:rsid w:val="008C648B"/>
    <w:rsid w:val="008D1A69"/>
    <w:rsid w:val="008E0B17"/>
    <w:rsid w:val="008E3F3C"/>
    <w:rsid w:val="008E634B"/>
    <w:rsid w:val="008F49F5"/>
    <w:rsid w:val="008F7177"/>
    <w:rsid w:val="009005A7"/>
    <w:rsid w:val="00902813"/>
    <w:rsid w:val="00930400"/>
    <w:rsid w:val="00930D21"/>
    <w:rsid w:val="00933D77"/>
    <w:rsid w:val="009357E2"/>
    <w:rsid w:val="00936F78"/>
    <w:rsid w:val="00944DDB"/>
    <w:rsid w:val="009457FA"/>
    <w:rsid w:val="009504E8"/>
    <w:rsid w:val="00953781"/>
    <w:rsid w:val="00955B5D"/>
    <w:rsid w:val="0095621F"/>
    <w:rsid w:val="009566FE"/>
    <w:rsid w:val="0095789D"/>
    <w:rsid w:val="009632A2"/>
    <w:rsid w:val="00974A71"/>
    <w:rsid w:val="00974D8E"/>
    <w:rsid w:val="00977880"/>
    <w:rsid w:val="00986A26"/>
    <w:rsid w:val="00995F1D"/>
    <w:rsid w:val="009A1D64"/>
    <w:rsid w:val="009A2D0E"/>
    <w:rsid w:val="009A3ABD"/>
    <w:rsid w:val="009A635E"/>
    <w:rsid w:val="009B14DD"/>
    <w:rsid w:val="009B18B6"/>
    <w:rsid w:val="009B534B"/>
    <w:rsid w:val="009B59D0"/>
    <w:rsid w:val="009B6F92"/>
    <w:rsid w:val="009C1982"/>
    <w:rsid w:val="009C4578"/>
    <w:rsid w:val="009C7F9A"/>
    <w:rsid w:val="009D048A"/>
    <w:rsid w:val="009D1241"/>
    <w:rsid w:val="009E27F0"/>
    <w:rsid w:val="009F0E32"/>
    <w:rsid w:val="009F1477"/>
    <w:rsid w:val="00A049D6"/>
    <w:rsid w:val="00A06544"/>
    <w:rsid w:val="00A20107"/>
    <w:rsid w:val="00A22034"/>
    <w:rsid w:val="00A26A13"/>
    <w:rsid w:val="00A3357A"/>
    <w:rsid w:val="00A4375F"/>
    <w:rsid w:val="00A47CA6"/>
    <w:rsid w:val="00A510A0"/>
    <w:rsid w:val="00A554B9"/>
    <w:rsid w:val="00A60E9C"/>
    <w:rsid w:val="00A62120"/>
    <w:rsid w:val="00A6366C"/>
    <w:rsid w:val="00A679F4"/>
    <w:rsid w:val="00A70E42"/>
    <w:rsid w:val="00A70FA7"/>
    <w:rsid w:val="00A71C58"/>
    <w:rsid w:val="00A752BE"/>
    <w:rsid w:val="00A829E0"/>
    <w:rsid w:val="00A91958"/>
    <w:rsid w:val="00A94BF6"/>
    <w:rsid w:val="00A94DA5"/>
    <w:rsid w:val="00A94FAD"/>
    <w:rsid w:val="00A97659"/>
    <w:rsid w:val="00AA0AE8"/>
    <w:rsid w:val="00AA34E0"/>
    <w:rsid w:val="00AA5778"/>
    <w:rsid w:val="00AB2087"/>
    <w:rsid w:val="00AB3946"/>
    <w:rsid w:val="00AB67AC"/>
    <w:rsid w:val="00AC0E12"/>
    <w:rsid w:val="00AC191E"/>
    <w:rsid w:val="00AC45AE"/>
    <w:rsid w:val="00AC4B77"/>
    <w:rsid w:val="00AC657B"/>
    <w:rsid w:val="00AD0AD1"/>
    <w:rsid w:val="00AD11BA"/>
    <w:rsid w:val="00AD17A8"/>
    <w:rsid w:val="00AD4026"/>
    <w:rsid w:val="00AD49D3"/>
    <w:rsid w:val="00AD53FD"/>
    <w:rsid w:val="00AD6C9D"/>
    <w:rsid w:val="00AE077A"/>
    <w:rsid w:val="00AE31C1"/>
    <w:rsid w:val="00AE3DDF"/>
    <w:rsid w:val="00AF2E2A"/>
    <w:rsid w:val="00AF7A9F"/>
    <w:rsid w:val="00B0248E"/>
    <w:rsid w:val="00B02725"/>
    <w:rsid w:val="00B04BEC"/>
    <w:rsid w:val="00B06A8E"/>
    <w:rsid w:val="00B073DC"/>
    <w:rsid w:val="00B075EF"/>
    <w:rsid w:val="00B2338F"/>
    <w:rsid w:val="00B265AF"/>
    <w:rsid w:val="00B27591"/>
    <w:rsid w:val="00B32659"/>
    <w:rsid w:val="00B34293"/>
    <w:rsid w:val="00B345D9"/>
    <w:rsid w:val="00B37DF9"/>
    <w:rsid w:val="00B407AC"/>
    <w:rsid w:val="00B41FC1"/>
    <w:rsid w:val="00B42D3C"/>
    <w:rsid w:val="00B439C1"/>
    <w:rsid w:val="00B45C5D"/>
    <w:rsid w:val="00B50375"/>
    <w:rsid w:val="00B51A3B"/>
    <w:rsid w:val="00B51C25"/>
    <w:rsid w:val="00B52571"/>
    <w:rsid w:val="00B612E8"/>
    <w:rsid w:val="00B62C04"/>
    <w:rsid w:val="00B63D32"/>
    <w:rsid w:val="00B644D2"/>
    <w:rsid w:val="00B6685C"/>
    <w:rsid w:val="00B67960"/>
    <w:rsid w:val="00B714D1"/>
    <w:rsid w:val="00B74917"/>
    <w:rsid w:val="00B74EF2"/>
    <w:rsid w:val="00B762D1"/>
    <w:rsid w:val="00B81B35"/>
    <w:rsid w:val="00B87B66"/>
    <w:rsid w:val="00B9120E"/>
    <w:rsid w:val="00B91F12"/>
    <w:rsid w:val="00B92FE7"/>
    <w:rsid w:val="00B95F82"/>
    <w:rsid w:val="00BA1548"/>
    <w:rsid w:val="00BA6065"/>
    <w:rsid w:val="00BB0DBA"/>
    <w:rsid w:val="00BB3BC5"/>
    <w:rsid w:val="00BB4D12"/>
    <w:rsid w:val="00BB4FA4"/>
    <w:rsid w:val="00BC064F"/>
    <w:rsid w:val="00BC0A90"/>
    <w:rsid w:val="00BC1023"/>
    <w:rsid w:val="00BC221D"/>
    <w:rsid w:val="00BC35B1"/>
    <w:rsid w:val="00BC4D4D"/>
    <w:rsid w:val="00BC5363"/>
    <w:rsid w:val="00BD26D0"/>
    <w:rsid w:val="00BE4D0D"/>
    <w:rsid w:val="00BF32E4"/>
    <w:rsid w:val="00BF4702"/>
    <w:rsid w:val="00C01A73"/>
    <w:rsid w:val="00C042BC"/>
    <w:rsid w:val="00C04463"/>
    <w:rsid w:val="00C07A96"/>
    <w:rsid w:val="00C107BA"/>
    <w:rsid w:val="00C10E2D"/>
    <w:rsid w:val="00C1194A"/>
    <w:rsid w:val="00C13451"/>
    <w:rsid w:val="00C15583"/>
    <w:rsid w:val="00C2574B"/>
    <w:rsid w:val="00C25BB5"/>
    <w:rsid w:val="00C26B94"/>
    <w:rsid w:val="00C326F8"/>
    <w:rsid w:val="00C360B8"/>
    <w:rsid w:val="00C50051"/>
    <w:rsid w:val="00C51FF6"/>
    <w:rsid w:val="00C52925"/>
    <w:rsid w:val="00C53039"/>
    <w:rsid w:val="00C61187"/>
    <w:rsid w:val="00C65B83"/>
    <w:rsid w:val="00C67087"/>
    <w:rsid w:val="00C717D8"/>
    <w:rsid w:val="00C80DED"/>
    <w:rsid w:val="00C83682"/>
    <w:rsid w:val="00C86B2A"/>
    <w:rsid w:val="00C91F64"/>
    <w:rsid w:val="00C92866"/>
    <w:rsid w:val="00C94D66"/>
    <w:rsid w:val="00C97B84"/>
    <w:rsid w:val="00CA2CF1"/>
    <w:rsid w:val="00CA3764"/>
    <w:rsid w:val="00CA7EBF"/>
    <w:rsid w:val="00CB0C63"/>
    <w:rsid w:val="00CB6E42"/>
    <w:rsid w:val="00CC26E8"/>
    <w:rsid w:val="00CC3149"/>
    <w:rsid w:val="00CC6FA3"/>
    <w:rsid w:val="00CD1EEB"/>
    <w:rsid w:val="00CD244A"/>
    <w:rsid w:val="00CD2F87"/>
    <w:rsid w:val="00CD3B02"/>
    <w:rsid w:val="00CD654F"/>
    <w:rsid w:val="00CE17E0"/>
    <w:rsid w:val="00CE3B95"/>
    <w:rsid w:val="00CE4698"/>
    <w:rsid w:val="00CF0FAD"/>
    <w:rsid w:val="00CF74E9"/>
    <w:rsid w:val="00D022BC"/>
    <w:rsid w:val="00D038E2"/>
    <w:rsid w:val="00D11EF4"/>
    <w:rsid w:val="00D14949"/>
    <w:rsid w:val="00D14C2F"/>
    <w:rsid w:val="00D22442"/>
    <w:rsid w:val="00D23619"/>
    <w:rsid w:val="00D242A2"/>
    <w:rsid w:val="00D247E3"/>
    <w:rsid w:val="00D32525"/>
    <w:rsid w:val="00D35306"/>
    <w:rsid w:val="00D35A68"/>
    <w:rsid w:val="00D4496C"/>
    <w:rsid w:val="00D453AA"/>
    <w:rsid w:val="00D560A7"/>
    <w:rsid w:val="00D57731"/>
    <w:rsid w:val="00D57ACE"/>
    <w:rsid w:val="00D633A9"/>
    <w:rsid w:val="00D65A9C"/>
    <w:rsid w:val="00D671EA"/>
    <w:rsid w:val="00D70603"/>
    <w:rsid w:val="00D72631"/>
    <w:rsid w:val="00D731C1"/>
    <w:rsid w:val="00D7606D"/>
    <w:rsid w:val="00D7770F"/>
    <w:rsid w:val="00D81461"/>
    <w:rsid w:val="00D8567C"/>
    <w:rsid w:val="00D860C8"/>
    <w:rsid w:val="00D96FB0"/>
    <w:rsid w:val="00D97558"/>
    <w:rsid w:val="00DA0245"/>
    <w:rsid w:val="00DA0985"/>
    <w:rsid w:val="00DA1604"/>
    <w:rsid w:val="00DA5067"/>
    <w:rsid w:val="00DB0442"/>
    <w:rsid w:val="00DB764A"/>
    <w:rsid w:val="00DC0C03"/>
    <w:rsid w:val="00DC0F2E"/>
    <w:rsid w:val="00DD3510"/>
    <w:rsid w:val="00DE2C0A"/>
    <w:rsid w:val="00DE3B7B"/>
    <w:rsid w:val="00DE48BC"/>
    <w:rsid w:val="00DF0C95"/>
    <w:rsid w:val="00DF0CD5"/>
    <w:rsid w:val="00DF5052"/>
    <w:rsid w:val="00DF74FE"/>
    <w:rsid w:val="00E0078C"/>
    <w:rsid w:val="00E0533C"/>
    <w:rsid w:val="00E10256"/>
    <w:rsid w:val="00E10982"/>
    <w:rsid w:val="00E12E5F"/>
    <w:rsid w:val="00E1518E"/>
    <w:rsid w:val="00E16343"/>
    <w:rsid w:val="00E16DB5"/>
    <w:rsid w:val="00E1760D"/>
    <w:rsid w:val="00E1791E"/>
    <w:rsid w:val="00E214BC"/>
    <w:rsid w:val="00E301EB"/>
    <w:rsid w:val="00E33569"/>
    <w:rsid w:val="00E343C1"/>
    <w:rsid w:val="00E34CEA"/>
    <w:rsid w:val="00E35A9B"/>
    <w:rsid w:val="00E371CD"/>
    <w:rsid w:val="00E41671"/>
    <w:rsid w:val="00E47373"/>
    <w:rsid w:val="00E501E0"/>
    <w:rsid w:val="00E50578"/>
    <w:rsid w:val="00E50DD6"/>
    <w:rsid w:val="00E538E6"/>
    <w:rsid w:val="00E71022"/>
    <w:rsid w:val="00E73DCC"/>
    <w:rsid w:val="00E740CF"/>
    <w:rsid w:val="00E8023F"/>
    <w:rsid w:val="00E80D31"/>
    <w:rsid w:val="00E82F29"/>
    <w:rsid w:val="00E834D4"/>
    <w:rsid w:val="00E86C22"/>
    <w:rsid w:val="00E9265A"/>
    <w:rsid w:val="00EA09D1"/>
    <w:rsid w:val="00EA112C"/>
    <w:rsid w:val="00EA20F7"/>
    <w:rsid w:val="00EA2FEE"/>
    <w:rsid w:val="00EA3F3B"/>
    <w:rsid w:val="00EA5186"/>
    <w:rsid w:val="00EB005C"/>
    <w:rsid w:val="00EB1A88"/>
    <w:rsid w:val="00EB3F27"/>
    <w:rsid w:val="00EB4303"/>
    <w:rsid w:val="00EB510C"/>
    <w:rsid w:val="00EC14CE"/>
    <w:rsid w:val="00EC72F5"/>
    <w:rsid w:val="00ED319F"/>
    <w:rsid w:val="00ED5CE9"/>
    <w:rsid w:val="00ED68AC"/>
    <w:rsid w:val="00EF1EF0"/>
    <w:rsid w:val="00EF6197"/>
    <w:rsid w:val="00F00574"/>
    <w:rsid w:val="00F01FD0"/>
    <w:rsid w:val="00F03CBE"/>
    <w:rsid w:val="00F06524"/>
    <w:rsid w:val="00F11776"/>
    <w:rsid w:val="00F15C15"/>
    <w:rsid w:val="00F17EDA"/>
    <w:rsid w:val="00F2173B"/>
    <w:rsid w:val="00F23748"/>
    <w:rsid w:val="00F23DC2"/>
    <w:rsid w:val="00F24F29"/>
    <w:rsid w:val="00F25427"/>
    <w:rsid w:val="00F256BC"/>
    <w:rsid w:val="00F25812"/>
    <w:rsid w:val="00F25FC0"/>
    <w:rsid w:val="00F27995"/>
    <w:rsid w:val="00F30764"/>
    <w:rsid w:val="00F307CD"/>
    <w:rsid w:val="00F3131A"/>
    <w:rsid w:val="00F314EF"/>
    <w:rsid w:val="00F32312"/>
    <w:rsid w:val="00F33549"/>
    <w:rsid w:val="00F358BA"/>
    <w:rsid w:val="00F41025"/>
    <w:rsid w:val="00F44A9F"/>
    <w:rsid w:val="00F53FA2"/>
    <w:rsid w:val="00F61CA0"/>
    <w:rsid w:val="00F61D8F"/>
    <w:rsid w:val="00F84068"/>
    <w:rsid w:val="00F92C1C"/>
    <w:rsid w:val="00F94CF5"/>
    <w:rsid w:val="00F95CA6"/>
    <w:rsid w:val="00F97258"/>
    <w:rsid w:val="00FA1351"/>
    <w:rsid w:val="00FA150E"/>
    <w:rsid w:val="00FA291D"/>
    <w:rsid w:val="00FA2E1A"/>
    <w:rsid w:val="00FB0C17"/>
    <w:rsid w:val="00FB13D1"/>
    <w:rsid w:val="00FC3DCF"/>
    <w:rsid w:val="00FC4CA8"/>
    <w:rsid w:val="00FC67C3"/>
    <w:rsid w:val="00FC75FC"/>
    <w:rsid w:val="00FD6DCD"/>
    <w:rsid w:val="00FE06DF"/>
    <w:rsid w:val="00FE3572"/>
    <w:rsid w:val="00FE3A50"/>
    <w:rsid w:val="00FE3AB7"/>
    <w:rsid w:val="00FE610F"/>
    <w:rsid w:val="00FF0E65"/>
    <w:rsid w:val="00FF35DA"/>
    <w:rsid w:val="00FF3A0B"/>
    <w:rsid w:val="00FF7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3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55B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B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B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B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B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B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5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808C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4553A"/>
    <w:rPr>
      <w:color w:val="0000FF"/>
      <w:u w:val="single"/>
    </w:rPr>
  </w:style>
  <w:style w:type="paragraph" w:styleId="Revision">
    <w:name w:val="Revision"/>
    <w:hidden/>
    <w:uiPriority w:val="99"/>
    <w:semiHidden/>
    <w:rsid w:val="00E34C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04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6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BEF"/>
  </w:style>
  <w:style w:type="paragraph" w:styleId="Footer">
    <w:name w:val="footer"/>
    <w:basedOn w:val="Normal"/>
    <w:link w:val="FooterChar"/>
    <w:uiPriority w:val="99"/>
    <w:semiHidden/>
    <w:unhideWhenUsed/>
    <w:rsid w:val="00656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6BEF"/>
  </w:style>
  <w:style w:type="character" w:styleId="Strong">
    <w:name w:val="Strong"/>
    <w:basedOn w:val="DefaultParagraphFont"/>
    <w:uiPriority w:val="22"/>
    <w:qFormat/>
    <w:rsid w:val="004A245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3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55B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B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B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B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B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B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5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808C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4553A"/>
    <w:rPr>
      <w:color w:val="0000FF"/>
      <w:u w:val="single"/>
    </w:rPr>
  </w:style>
  <w:style w:type="paragraph" w:styleId="Revision">
    <w:name w:val="Revision"/>
    <w:hidden/>
    <w:uiPriority w:val="99"/>
    <w:semiHidden/>
    <w:rsid w:val="00E34C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04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6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BEF"/>
  </w:style>
  <w:style w:type="paragraph" w:styleId="Footer">
    <w:name w:val="footer"/>
    <w:basedOn w:val="Normal"/>
    <w:link w:val="FooterChar"/>
    <w:uiPriority w:val="99"/>
    <w:semiHidden/>
    <w:unhideWhenUsed/>
    <w:rsid w:val="00656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6BEF"/>
  </w:style>
  <w:style w:type="character" w:styleId="Strong">
    <w:name w:val="Strong"/>
    <w:basedOn w:val="DefaultParagraphFont"/>
    <w:uiPriority w:val="22"/>
    <w:qFormat/>
    <w:rsid w:val="004A24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8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50AC8-A938-B64E-8332-8B0C44114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9181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jkarr</cp:lastModifiedBy>
  <cp:revision>3</cp:revision>
  <cp:lastPrinted>2011-09-30T23:55:00Z</cp:lastPrinted>
  <dcterms:created xsi:type="dcterms:W3CDTF">2011-11-14T05:50:00Z</dcterms:created>
  <dcterms:modified xsi:type="dcterms:W3CDTF">2011-11-14T06:50:00Z</dcterms:modified>
</cp:coreProperties>
</file>