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94" w:rsidDel="005C1CCA" w:rsidRDefault="00AC47B7" w:rsidP="00E1704D">
      <w:pPr>
        <w:jc w:val="both"/>
        <w:rPr>
          <w:del w:id="0" w:author="jkarr" w:date="2011-11-13T21:08:00Z"/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 xml:space="preserve">As a child I enjoyed </w:t>
      </w:r>
      <w:commentRangeEnd w:id="1"/>
      <w:r w:rsidR="00724A9F">
        <w:rPr>
          <w:rStyle w:val="CommentReference"/>
        </w:rPr>
        <w:commentReference w:id="1"/>
      </w:r>
      <w:r w:rsidR="00CC63B8" w:rsidRPr="00CD39F7">
        <w:rPr>
          <w:rFonts w:ascii="Times New Roman" w:hAnsi="Times New Roman" w:cs="Times New Roman"/>
        </w:rPr>
        <w:t xml:space="preserve">having chicken pox. </w:t>
      </w:r>
      <w:r w:rsidR="0034667B">
        <w:rPr>
          <w:rFonts w:ascii="Times New Roman" w:hAnsi="Times New Roman" w:cs="Times New Roman"/>
        </w:rPr>
        <w:t>I</w:t>
      </w:r>
      <w:r w:rsidR="00CC63B8" w:rsidRPr="00CD39F7">
        <w:rPr>
          <w:rFonts w:ascii="Times New Roman" w:hAnsi="Times New Roman" w:cs="Times New Roman"/>
        </w:rPr>
        <w:t xml:space="preserve"> didn’t feel</w:t>
      </w:r>
      <w:r w:rsidR="00626DDC">
        <w:rPr>
          <w:rFonts w:ascii="Times New Roman" w:hAnsi="Times New Roman" w:cs="Times New Roman"/>
        </w:rPr>
        <w:t xml:space="preserve"> very</w:t>
      </w:r>
      <w:r w:rsidR="00CC63B8" w:rsidRPr="00CD39F7">
        <w:rPr>
          <w:rFonts w:ascii="Times New Roman" w:hAnsi="Times New Roman" w:cs="Times New Roman"/>
        </w:rPr>
        <w:t xml:space="preserve"> sick</w:t>
      </w:r>
      <w:ins w:id="2" w:author="jkarr" w:date="2011-11-13T20:57:00Z">
        <w:r w:rsidR="007335BB">
          <w:rPr>
            <w:rFonts w:ascii="Times New Roman" w:hAnsi="Times New Roman" w:cs="Times New Roman"/>
          </w:rPr>
          <w:t xml:space="preserve"> </w:t>
        </w:r>
      </w:ins>
      <w:r w:rsidR="0048485C">
        <w:rPr>
          <w:rFonts w:ascii="Times New Roman" w:hAnsi="Times New Roman" w:cs="Times New Roman"/>
        </w:rPr>
        <w:t xml:space="preserve">and my younger sister caught it at the same time so we stayed home </w:t>
      </w:r>
      <w:r w:rsidR="005757B6">
        <w:rPr>
          <w:rFonts w:ascii="Times New Roman" w:hAnsi="Times New Roman" w:cs="Times New Roman"/>
        </w:rPr>
        <w:t>and played together</w:t>
      </w:r>
      <w:r w:rsidR="0048485C">
        <w:rPr>
          <w:rFonts w:ascii="Times New Roman" w:hAnsi="Times New Roman" w:cs="Times New Roman"/>
        </w:rPr>
        <w:t>.</w:t>
      </w:r>
      <w:ins w:id="3" w:author="jkarr" w:date="2011-11-13T20:56:00Z">
        <w:r w:rsidR="00AD566A">
          <w:rPr>
            <w:rFonts w:ascii="Times New Roman" w:hAnsi="Times New Roman" w:cs="Times New Roman"/>
          </w:rPr>
          <w:t xml:space="preserve"> </w:t>
        </w:r>
      </w:ins>
      <w:r w:rsidR="00E02A7F" w:rsidRPr="00CD39F7">
        <w:rPr>
          <w:rFonts w:ascii="Times New Roman" w:hAnsi="Times New Roman" w:cs="Times New Roman"/>
        </w:rPr>
        <w:t>Almost two decades</w:t>
      </w:r>
      <w:r w:rsidR="00FF02E2" w:rsidRPr="00CD39F7">
        <w:rPr>
          <w:rFonts w:ascii="Times New Roman" w:hAnsi="Times New Roman" w:cs="Times New Roman"/>
        </w:rPr>
        <w:t xml:space="preserve"> later </w:t>
      </w:r>
      <w:r w:rsidR="00D95D0E">
        <w:rPr>
          <w:rFonts w:ascii="Times New Roman" w:hAnsi="Times New Roman" w:cs="Times New Roman"/>
        </w:rPr>
        <w:t xml:space="preserve">while </w:t>
      </w:r>
      <w:r w:rsidR="004C5B69">
        <w:rPr>
          <w:rFonts w:ascii="Times New Roman" w:hAnsi="Times New Roman" w:cs="Times New Roman"/>
        </w:rPr>
        <w:t>in college my sister</w:t>
      </w:r>
      <w:ins w:id="4" w:author="jkarr" w:date="2011-11-13T20:58:00Z">
        <w:r w:rsidR="00E1704D">
          <w:rPr>
            <w:rFonts w:ascii="Times New Roman" w:hAnsi="Times New Roman" w:cs="Times New Roman"/>
          </w:rPr>
          <w:t xml:space="preserve"> </w:t>
        </w:r>
      </w:ins>
      <w:r w:rsidR="00CA3905">
        <w:rPr>
          <w:rFonts w:ascii="Times New Roman" w:hAnsi="Times New Roman" w:cs="Times New Roman"/>
        </w:rPr>
        <w:t>developed</w:t>
      </w:r>
      <w:ins w:id="5" w:author="jkarr" w:date="2011-11-13T20:58:00Z">
        <w:r w:rsidR="00E1704D">
          <w:rPr>
            <w:rFonts w:ascii="Times New Roman" w:hAnsi="Times New Roman" w:cs="Times New Roman"/>
          </w:rPr>
          <w:t xml:space="preserve"> </w:t>
        </w:r>
      </w:ins>
      <w:r w:rsidR="008C3FE9">
        <w:rPr>
          <w:rFonts w:ascii="Times New Roman" w:hAnsi="Times New Roman" w:cs="Times New Roman"/>
        </w:rPr>
        <w:t>viral meningitis</w:t>
      </w:r>
      <w:r w:rsidR="00FF02E2" w:rsidRPr="00CD39F7">
        <w:rPr>
          <w:rFonts w:ascii="Times New Roman" w:hAnsi="Times New Roman" w:cs="Times New Roman"/>
        </w:rPr>
        <w:t xml:space="preserve"> caused by the </w:t>
      </w:r>
      <w:r w:rsidR="0048485C">
        <w:rPr>
          <w:rFonts w:ascii="Times New Roman" w:hAnsi="Times New Roman" w:cs="Times New Roman"/>
        </w:rPr>
        <w:t xml:space="preserve">latent </w:t>
      </w:r>
      <w:r w:rsidR="00FF02E2" w:rsidRPr="00CD39F7">
        <w:rPr>
          <w:rFonts w:ascii="Times New Roman" w:hAnsi="Times New Roman" w:cs="Times New Roman"/>
        </w:rPr>
        <w:t>chickenpox virus</w:t>
      </w:r>
      <w:ins w:id="6" w:author="jkarr" w:date="2011-11-13T20:58:00Z">
        <w:r w:rsidR="00E1704D">
          <w:rPr>
            <w:rFonts w:ascii="Times New Roman" w:hAnsi="Times New Roman" w:cs="Times New Roman"/>
          </w:rPr>
          <w:t>,</w:t>
        </w:r>
      </w:ins>
      <w:r w:rsidR="00CB2C4C">
        <w:rPr>
          <w:rFonts w:ascii="Times New Roman" w:hAnsi="Times New Roman" w:cs="Times New Roman"/>
        </w:rPr>
        <w:t xml:space="preserve"> and </w:t>
      </w:r>
      <w:del w:id="7" w:author="jkarr" w:date="2011-11-13T20:58:00Z">
        <w:r w:rsidR="00531AD3" w:rsidDel="00E1704D">
          <w:rPr>
            <w:rFonts w:ascii="Times New Roman" w:hAnsi="Times New Roman" w:cs="Times New Roman"/>
          </w:rPr>
          <w:delText xml:space="preserve">for weeks </w:delText>
        </w:r>
      </w:del>
      <w:r w:rsidR="00531AD3">
        <w:rPr>
          <w:rFonts w:ascii="Times New Roman" w:hAnsi="Times New Roman" w:cs="Times New Roman"/>
        </w:rPr>
        <w:t>was</w:t>
      </w:r>
      <w:r w:rsidR="00CB2C4C">
        <w:rPr>
          <w:rFonts w:ascii="Times New Roman" w:hAnsi="Times New Roman" w:cs="Times New Roman"/>
        </w:rPr>
        <w:t xml:space="preserve"> </w:t>
      </w:r>
      <w:del w:id="8" w:author="jkarr" w:date="2011-11-13T20:59:00Z">
        <w:r w:rsidR="00CB2C4C" w:rsidDel="00E1704D">
          <w:rPr>
            <w:rFonts w:ascii="Times New Roman" w:hAnsi="Times New Roman" w:cs="Times New Roman"/>
          </w:rPr>
          <w:delText xml:space="preserve">seriously </w:delText>
        </w:r>
      </w:del>
      <w:ins w:id="9" w:author="jkarr" w:date="2011-11-13T20:59:00Z">
        <w:r w:rsidR="00E1704D">
          <w:rPr>
            <w:rFonts w:ascii="Times New Roman" w:hAnsi="Times New Roman" w:cs="Times New Roman"/>
          </w:rPr>
          <w:t>critically</w:t>
        </w:r>
        <w:r w:rsidR="00E1704D">
          <w:rPr>
            <w:rFonts w:ascii="Times New Roman" w:hAnsi="Times New Roman" w:cs="Times New Roman"/>
          </w:rPr>
          <w:t xml:space="preserve"> </w:t>
        </w:r>
      </w:ins>
      <w:r w:rsidR="00CB2C4C">
        <w:rPr>
          <w:rFonts w:ascii="Times New Roman" w:hAnsi="Times New Roman" w:cs="Times New Roman"/>
        </w:rPr>
        <w:t>ill</w:t>
      </w:r>
      <w:ins w:id="10" w:author="jkarr" w:date="2011-11-13T20:58:00Z">
        <w:r w:rsidR="00E1704D">
          <w:rPr>
            <w:rFonts w:ascii="Times New Roman" w:hAnsi="Times New Roman" w:cs="Times New Roman"/>
          </w:rPr>
          <w:t xml:space="preserve"> for several weeks</w:t>
        </w:r>
      </w:ins>
      <w:r w:rsidR="00895712" w:rsidRPr="00CD39F7">
        <w:rPr>
          <w:rFonts w:ascii="Times New Roman" w:hAnsi="Times New Roman" w:cs="Times New Roman"/>
        </w:rPr>
        <w:t>.</w:t>
      </w:r>
      <w:ins w:id="11" w:author="jkarr" w:date="2011-11-13T20:56:00Z">
        <w:r w:rsidR="00AD566A">
          <w:rPr>
            <w:rFonts w:ascii="Times New Roman" w:hAnsi="Times New Roman" w:cs="Times New Roman"/>
          </w:rPr>
          <w:t xml:space="preserve"> </w:t>
        </w:r>
      </w:ins>
      <w:ins w:id="12" w:author="jkarr" w:date="2011-11-13T20:59:00Z">
        <w:r w:rsidR="00E1704D">
          <w:rPr>
            <w:rFonts w:ascii="Times New Roman" w:hAnsi="Times New Roman" w:cs="Times New Roman"/>
          </w:rPr>
          <w:t xml:space="preserve">I felt hopeless that I was unable to help my sister </w:t>
        </w:r>
      </w:ins>
      <w:ins w:id="13" w:author="jkarr" w:date="2011-11-13T21:01:00Z">
        <w:r w:rsidR="00E1704D">
          <w:rPr>
            <w:rFonts w:ascii="Times New Roman" w:hAnsi="Times New Roman" w:cs="Times New Roman"/>
          </w:rPr>
          <w:t xml:space="preserve">fight </w:t>
        </w:r>
      </w:ins>
      <w:ins w:id="14" w:author="jkarr" w:date="2011-11-13T21:02:00Z">
        <w:r w:rsidR="00E1704D">
          <w:rPr>
            <w:rFonts w:ascii="Times New Roman" w:hAnsi="Times New Roman" w:cs="Times New Roman"/>
          </w:rPr>
          <w:t xml:space="preserve">meningitis caused by </w:t>
        </w:r>
      </w:ins>
      <w:ins w:id="15" w:author="jkarr" w:date="2011-11-13T21:01:00Z">
        <w:r w:rsidR="00E1704D">
          <w:rPr>
            <w:rFonts w:ascii="Times New Roman" w:hAnsi="Times New Roman" w:cs="Times New Roman"/>
          </w:rPr>
          <w:t>the chickenpox virus</w:t>
        </w:r>
      </w:ins>
      <w:ins w:id="16" w:author="jkarr" w:date="2011-11-13T21:02:00Z">
        <w:r w:rsidR="00E1704D">
          <w:rPr>
            <w:rFonts w:ascii="Times New Roman" w:hAnsi="Times New Roman" w:cs="Times New Roman"/>
          </w:rPr>
          <w:t>.</w:t>
        </w:r>
      </w:ins>
      <w:ins w:id="17" w:author="jkarr" w:date="2011-11-13T21:01:00Z">
        <w:r w:rsidR="00E1704D">
          <w:rPr>
            <w:rFonts w:ascii="Times New Roman" w:hAnsi="Times New Roman" w:cs="Times New Roman"/>
          </w:rPr>
          <w:t xml:space="preserve"> </w:t>
        </w:r>
      </w:ins>
      <w:ins w:id="18" w:author="jkarr" w:date="2011-11-13T21:03:00Z">
        <w:r w:rsidR="00E1704D">
          <w:rPr>
            <w:rFonts w:ascii="Times New Roman" w:hAnsi="Times New Roman" w:cs="Times New Roman"/>
          </w:rPr>
          <w:t xml:space="preserve">Anti-viral </w:t>
        </w:r>
      </w:ins>
      <w:del w:id="19" w:author="jkarr" w:date="2011-11-13T21:01:00Z">
        <w:r w:rsidR="008A3E02" w:rsidDel="00E1704D">
          <w:rPr>
            <w:rFonts w:ascii="Times New Roman" w:hAnsi="Times New Roman" w:cs="Times New Roman"/>
          </w:rPr>
          <w:delText>The feeling of helplessness during my sister’s illness echoes what</w:delText>
        </w:r>
      </w:del>
      <w:del w:id="20" w:author="jkarr" w:date="2011-11-13T21:02:00Z">
        <w:r w:rsidR="008A3E02" w:rsidDel="00E1704D">
          <w:rPr>
            <w:rFonts w:ascii="Times New Roman" w:hAnsi="Times New Roman" w:cs="Times New Roman"/>
          </w:rPr>
          <w:delText xml:space="preserve"> millio</w:delText>
        </w:r>
        <w:r w:rsidR="00D42E4C" w:rsidDel="00E1704D">
          <w:rPr>
            <w:rFonts w:ascii="Times New Roman" w:hAnsi="Times New Roman" w:cs="Times New Roman"/>
          </w:rPr>
          <w:delText xml:space="preserve">ns of </w:delText>
        </w:r>
        <w:r w:rsidR="007C34DB" w:rsidDel="00E1704D">
          <w:rPr>
            <w:rFonts w:ascii="Times New Roman" w:hAnsi="Times New Roman" w:cs="Times New Roman"/>
          </w:rPr>
          <w:delText>people</w:delText>
        </w:r>
        <w:r w:rsidR="00DF15DA" w:rsidDel="00E1704D">
          <w:rPr>
            <w:rFonts w:ascii="Times New Roman" w:hAnsi="Times New Roman" w:cs="Times New Roman"/>
          </w:rPr>
          <w:delText xml:space="preserve"> feel</w:delText>
        </w:r>
        <w:r w:rsidR="00D42E4C" w:rsidDel="00E1704D">
          <w:rPr>
            <w:rFonts w:ascii="Times New Roman" w:hAnsi="Times New Roman" w:cs="Times New Roman"/>
          </w:rPr>
          <w:delText xml:space="preserve"> each year when contracting </w:delText>
        </w:r>
        <w:r w:rsidR="00DF15DA" w:rsidDel="00E1704D">
          <w:rPr>
            <w:rFonts w:ascii="Times New Roman" w:hAnsi="Times New Roman" w:cs="Times New Roman"/>
          </w:rPr>
          <w:delText>viruses</w:delText>
        </w:r>
        <w:r w:rsidR="00D42E4C" w:rsidDel="00E1704D">
          <w:rPr>
            <w:rFonts w:ascii="Times New Roman" w:hAnsi="Times New Roman" w:cs="Times New Roman"/>
          </w:rPr>
          <w:delText xml:space="preserve"> ranging from the common cold to chronic hepatitis. </w:delText>
        </w:r>
      </w:del>
      <w:ins w:id="21" w:author="jkarr" w:date="2011-11-13T21:03:00Z">
        <w:r w:rsidR="00E1704D">
          <w:rPr>
            <w:rFonts w:ascii="Times New Roman" w:hAnsi="Times New Roman" w:cs="Times New Roman"/>
          </w:rPr>
          <w:t>t</w:t>
        </w:r>
      </w:ins>
      <w:del w:id="22" w:author="jkarr" w:date="2011-11-13T21:03:00Z">
        <w:r w:rsidR="009161EB" w:rsidDel="00E1704D">
          <w:rPr>
            <w:rFonts w:ascii="Times New Roman" w:hAnsi="Times New Roman" w:cs="Times New Roman"/>
          </w:rPr>
          <w:delText>T</w:delText>
        </w:r>
      </w:del>
      <w:r w:rsidR="004A5E65">
        <w:rPr>
          <w:rFonts w:ascii="Times New Roman" w:hAnsi="Times New Roman" w:cs="Times New Roman"/>
        </w:rPr>
        <w:t xml:space="preserve">herapies </w:t>
      </w:r>
      <w:del w:id="23" w:author="jkarr" w:date="2011-11-13T21:03:00Z">
        <w:r w:rsidR="004A5E65" w:rsidDel="00E1704D">
          <w:rPr>
            <w:rFonts w:ascii="Times New Roman" w:hAnsi="Times New Roman" w:cs="Times New Roman"/>
          </w:rPr>
          <w:delText xml:space="preserve">for viral diseases </w:delText>
        </w:r>
      </w:del>
      <w:r w:rsidR="004A5E65">
        <w:rPr>
          <w:rFonts w:ascii="Times New Roman" w:hAnsi="Times New Roman" w:cs="Times New Roman"/>
        </w:rPr>
        <w:t>are limited</w:t>
      </w:r>
      <w:ins w:id="24" w:author="jkarr" w:date="2011-11-13T21:03:00Z">
        <w:r w:rsidR="00E1704D">
          <w:rPr>
            <w:rFonts w:ascii="Times New Roman" w:hAnsi="Times New Roman" w:cs="Times New Roman"/>
          </w:rPr>
          <w:t>,</w:t>
        </w:r>
      </w:ins>
      <w:r w:rsidR="004A5E65">
        <w:rPr>
          <w:rFonts w:ascii="Times New Roman" w:hAnsi="Times New Roman" w:cs="Times New Roman"/>
        </w:rPr>
        <w:t xml:space="preserve"> </w:t>
      </w:r>
      <w:r w:rsidR="00F50DB7">
        <w:rPr>
          <w:rFonts w:ascii="Times New Roman" w:hAnsi="Times New Roman" w:cs="Times New Roman"/>
        </w:rPr>
        <w:t>and of</w:t>
      </w:r>
      <w:r w:rsidR="0077509E">
        <w:rPr>
          <w:rFonts w:ascii="Times New Roman" w:hAnsi="Times New Roman" w:cs="Times New Roman"/>
        </w:rPr>
        <w:t>ten phys</w:t>
      </w:r>
      <w:r w:rsidR="00B00355">
        <w:rPr>
          <w:rFonts w:ascii="Times New Roman" w:hAnsi="Times New Roman" w:cs="Times New Roman"/>
        </w:rPr>
        <w:t xml:space="preserve">icians can only provide </w:t>
      </w:r>
      <w:ins w:id="25" w:author="jkarr" w:date="2011-11-13T21:03:00Z">
        <w:r w:rsidR="00E1704D">
          <w:rPr>
            <w:rFonts w:ascii="Times New Roman" w:hAnsi="Times New Roman" w:cs="Times New Roman"/>
          </w:rPr>
          <w:t xml:space="preserve">patients palliative </w:t>
        </w:r>
      </w:ins>
      <w:r w:rsidR="00B00355">
        <w:rPr>
          <w:rFonts w:ascii="Times New Roman" w:hAnsi="Times New Roman" w:cs="Times New Roman"/>
        </w:rPr>
        <w:t xml:space="preserve">support. </w:t>
      </w:r>
      <w:r w:rsidR="005A480F">
        <w:rPr>
          <w:rFonts w:ascii="Times New Roman" w:hAnsi="Times New Roman" w:cs="Times New Roman"/>
        </w:rPr>
        <w:t>Our</w:t>
      </w:r>
      <w:r w:rsidR="00556FBC">
        <w:rPr>
          <w:rFonts w:ascii="Times New Roman" w:hAnsi="Times New Roman" w:cs="Times New Roman"/>
        </w:rPr>
        <w:t xml:space="preserve"> inability to </w:t>
      </w:r>
      <w:r w:rsidR="00EC4794">
        <w:rPr>
          <w:rFonts w:ascii="Times New Roman" w:hAnsi="Times New Roman" w:cs="Times New Roman"/>
        </w:rPr>
        <w:t xml:space="preserve">treat </w:t>
      </w:r>
      <w:del w:id="26" w:author="jkarr" w:date="2011-11-13T21:03:00Z">
        <w:r w:rsidR="00EC4794" w:rsidDel="00E1704D">
          <w:rPr>
            <w:rFonts w:ascii="Times New Roman" w:hAnsi="Times New Roman" w:cs="Times New Roman"/>
          </w:rPr>
          <w:delText xml:space="preserve">unwanted </w:delText>
        </w:r>
      </w:del>
      <w:r w:rsidR="00EC4794">
        <w:rPr>
          <w:rFonts w:ascii="Times New Roman" w:hAnsi="Times New Roman" w:cs="Times New Roman"/>
        </w:rPr>
        <w:t>vi</w:t>
      </w:r>
      <w:ins w:id="27" w:author="jkarr" w:date="2011-11-13T21:03:00Z">
        <w:r w:rsidR="00E1704D">
          <w:rPr>
            <w:rFonts w:ascii="Times New Roman" w:hAnsi="Times New Roman" w:cs="Times New Roman"/>
          </w:rPr>
          <w:t>r</w:t>
        </w:r>
      </w:ins>
      <w:r w:rsidR="00EC4794">
        <w:rPr>
          <w:rFonts w:ascii="Times New Roman" w:hAnsi="Times New Roman" w:cs="Times New Roman"/>
        </w:rPr>
        <w:t xml:space="preserve">al infections stems from </w:t>
      </w:r>
      <w:del w:id="28" w:author="jkarr" w:date="2011-11-13T21:04:00Z">
        <w:r w:rsidR="00EC4794" w:rsidDel="00E1704D">
          <w:rPr>
            <w:rFonts w:ascii="Times New Roman" w:hAnsi="Times New Roman" w:cs="Times New Roman"/>
          </w:rPr>
          <w:delText xml:space="preserve">a </w:delText>
        </w:r>
      </w:del>
      <w:r w:rsidR="00EC4794">
        <w:rPr>
          <w:rFonts w:ascii="Times New Roman" w:hAnsi="Times New Roman" w:cs="Times New Roman"/>
        </w:rPr>
        <w:t>lack</w:t>
      </w:r>
      <w:ins w:id="29" w:author="jkarr" w:date="2011-11-13T21:04:00Z">
        <w:r w:rsidR="00E1704D">
          <w:rPr>
            <w:rFonts w:ascii="Times New Roman" w:hAnsi="Times New Roman" w:cs="Times New Roman"/>
          </w:rPr>
          <w:t>ing a</w:t>
        </w:r>
      </w:ins>
      <w:del w:id="30" w:author="jkarr" w:date="2011-11-13T21:04:00Z">
        <w:r w:rsidR="00EC4794" w:rsidDel="00E1704D">
          <w:rPr>
            <w:rFonts w:ascii="Times New Roman" w:hAnsi="Times New Roman" w:cs="Times New Roman"/>
          </w:rPr>
          <w:delText xml:space="preserve"> of</w:delText>
        </w:r>
      </w:del>
      <w:r w:rsidR="00EC4794">
        <w:rPr>
          <w:rFonts w:ascii="Times New Roman" w:hAnsi="Times New Roman" w:cs="Times New Roman"/>
        </w:rPr>
        <w:t xml:space="preserve"> fundamental understanding </w:t>
      </w:r>
      <w:r w:rsidR="00ED5722">
        <w:rPr>
          <w:rFonts w:ascii="Times New Roman" w:hAnsi="Times New Roman" w:cs="Times New Roman"/>
        </w:rPr>
        <w:t>o</w:t>
      </w:r>
      <w:r w:rsidR="00405229">
        <w:rPr>
          <w:rFonts w:ascii="Times New Roman" w:hAnsi="Times New Roman" w:cs="Times New Roman"/>
        </w:rPr>
        <w:t xml:space="preserve">f </w:t>
      </w:r>
      <w:ins w:id="31" w:author="jkarr" w:date="2011-11-13T21:04:00Z">
        <w:r w:rsidR="00E1704D">
          <w:rPr>
            <w:rFonts w:ascii="Times New Roman" w:hAnsi="Times New Roman" w:cs="Times New Roman"/>
          </w:rPr>
          <w:t xml:space="preserve">viral physiology and </w:t>
        </w:r>
      </w:ins>
      <w:r w:rsidR="00405229">
        <w:rPr>
          <w:rFonts w:ascii="Times New Roman" w:hAnsi="Times New Roman" w:cs="Times New Roman"/>
        </w:rPr>
        <w:t>the in</w:t>
      </w:r>
      <w:bookmarkStart w:id="32" w:name="_GoBack"/>
      <w:bookmarkEnd w:id="32"/>
      <w:r w:rsidR="00405229">
        <w:rPr>
          <w:rFonts w:ascii="Times New Roman" w:hAnsi="Times New Roman" w:cs="Times New Roman"/>
        </w:rPr>
        <w:t>fection process.</w:t>
      </w:r>
      <w:ins w:id="33" w:author="jkarr" w:date="2011-11-13T21:03:00Z">
        <w:r w:rsidR="00E1704D">
          <w:rPr>
            <w:rFonts w:ascii="Times New Roman" w:hAnsi="Times New Roman" w:cs="Times New Roman"/>
          </w:rPr>
          <w:t xml:space="preserve"> </w:t>
        </w:r>
      </w:ins>
      <w:ins w:id="34" w:author="jkarr" w:date="2011-11-13T21:06:00Z">
        <w:r w:rsidR="00E1704D">
          <w:rPr>
            <w:rFonts w:ascii="Times New Roman" w:hAnsi="Times New Roman" w:cs="Times New Roman"/>
          </w:rPr>
          <w:t xml:space="preserve">Motivated by </w:t>
        </w:r>
        <w:r w:rsidR="00E1704D">
          <w:rPr>
            <w:rFonts w:ascii="Times New Roman" w:hAnsi="Times New Roman" w:cs="Times New Roman"/>
          </w:rPr>
          <w:t xml:space="preserve">similar to </w:t>
        </w:r>
        <w:r w:rsidR="00E1704D">
          <w:rPr>
            <w:rFonts w:ascii="Times New Roman" w:hAnsi="Times New Roman" w:cs="Times New Roman"/>
          </w:rPr>
          <w:t>the</w:t>
        </w:r>
        <w:r w:rsidR="00E1704D">
          <w:rPr>
            <w:rFonts w:ascii="Times New Roman" w:hAnsi="Times New Roman" w:cs="Times New Roman"/>
          </w:rPr>
          <w:t xml:space="preserve"> millions </w:t>
        </w:r>
        <w:r w:rsidR="00E1704D">
          <w:rPr>
            <w:rFonts w:ascii="Times New Roman" w:hAnsi="Times New Roman" w:cs="Times New Roman"/>
          </w:rPr>
          <w:t>who suffer from viral infections each year r</w:t>
        </w:r>
        <w:r w:rsidR="00E1704D">
          <w:rPr>
            <w:rFonts w:ascii="Times New Roman" w:hAnsi="Times New Roman" w:cs="Times New Roman"/>
          </w:rPr>
          <w:t>anging from the c</w:t>
        </w:r>
        <w:r w:rsidR="00E1704D">
          <w:rPr>
            <w:rFonts w:ascii="Times New Roman" w:hAnsi="Times New Roman" w:cs="Times New Roman"/>
          </w:rPr>
          <w:t>ommon cold to chronic hepatitis, m</w:t>
        </w:r>
      </w:ins>
      <w:ins w:id="35" w:author="jkarr" w:date="2011-11-13T21:04:00Z">
        <w:r w:rsidR="00E1704D">
          <w:rPr>
            <w:rFonts w:ascii="Times New Roman" w:hAnsi="Times New Roman" w:cs="Times New Roman"/>
          </w:rPr>
          <w:t xml:space="preserve">y </w:t>
        </w:r>
      </w:ins>
      <w:ins w:id="36" w:author="jkarr" w:date="2011-11-13T21:06:00Z">
        <w:r w:rsidR="00E1704D">
          <w:rPr>
            <w:rFonts w:ascii="Times New Roman" w:hAnsi="Times New Roman" w:cs="Times New Roman"/>
          </w:rPr>
          <w:t xml:space="preserve">career </w:t>
        </w:r>
      </w:ins>
      <w:ins w:id="37" w:author="jkarr" w:date="2011-11-13T21:04:00Z">
        <w:r w:rsidR="00E1704D">
          <w:rPr>
            <w:rFonts w:ascii="Times New Roman" w:hAnsi="Times New Roman" w:cs="Times New Roman"/>
          </w:rPr>
          <w:t>goal is to improve our fundamental understanding of the biochemical mechanisms of viral infections</w:t>
        </w:r>
      </w:ins>
      <w:ins w:id="38" w:author="jkarr" w:date="2011-11-13T21:06:00Z">
        <w:r w:rsidR="00E1704D">
          <w:rPr>
            <w:rFonts w:ascii="Times New Roman" w:hAnsi="Times New Roman" w:cs="Times New Roman"/>
          </w:rPr>
          <w:t xml:space="preserve"> and ultimately collaborate with physicians to develop novel treatments for viral diseases.</w:t>
        </w:r>
      </w:ins>
    </w:p>
    <w:p w:rsidR="001F6EC7" w:rsidRPr="00CD39F7" w:rsidDel="005C1CCA" w:rsidRDefault="001F6EC7" w:rsidP="00AD5C12">
      <w:pPr>
        <w:spacing w:line="24" w:lineRule="auto"/>
        <w:jc w:val="both"/>
        <w:rPr>
          <w:del w:id="39" w:author="jkarr" w:date="2011-11-13T21:08:00Z"/>
          <w:rFonts w:ascii="Times New Roman" w:hAnsi="Times New Roman" w:cs="Times New Roman"/>
        </w:rPr>
      </w:pPr>
    </w:p>
    <w:p w:rsidR="00EA5640" w:rsidRDefault="00BD7270" w:rsidP="005C1CCA">
      <w:pPr>
        <w:jc w:val="both"/>
        <w:rPr>
          <w:rFonts w:ascii="Times New Roman" w:hAnsi="Times New Roman" w:cs="Times New Roman"/>
        </w:rPr>
      </w:pPr>
      <w:del w:id="40" w:author="jkarr" w:date="2011-11-13T21:08:00Z">
        <w:r w:rsidDel="005C1CCA">
          <w:rPr>
            <w:rFonts w:ascii="Times New Roman" w:hAnsi="Times New Roman" w:cs="Times New Roman"/>
          </w:rPr>
          <w:delText>These shortcomings in our knowledge motivate my scientific goals</w:delText>
        </w:r>
        <w:r w:rsidR="00FB4BBA" w:rsidDel="005C1CCA">
          <w:rPr>
            <w:rFonts w:ascii="Times New Roman" w:hAnsi="Times New Roman" w:cs="Times New Roman"/>
          </w:rPr>
          <w:delText>.</w:delText>
        </w:r>
      </w:del>
      <w:ins w:id="41" w:author="jkarr" w:date="2011-11-13T21:08:00Z">
        <w:r w:rsidR="005C1CCA">
          <w:rPr>
            <w:rFonts w:ascii="Times New Roman" w:hAnsi="Times New Roman" w:cs="Times New Roman"/>
          </w:rPr>
          <w:t xml:space="preserve"> In the </w:t>
        </w:r>
      </w:ins>
      <w:del w:id="42" w:author="jkarr" w:date="2011-11-13T21:08:00Z">
        <w:r w:rsidR="00FB4BBA" w:rsidDel="005C1CCA">
          <w:rPr>
            <w:rFonts w:ascii="Times New Roman" w:hAnsi="Times New Roman" w:cs="Times New Roman"/>
          </w:rPr>
          <w:delText xml:space="preserve"> </w:delText>
        </w:r>
        <w:r w:rsidR="002446AD" w:rsidDel="005C1CCA">
          <w:rPr>
            <w:rFonts w:ascii="Times New Roman" w:hAnsi="Times New Roman" w:cs="Times New Roman"/>
          </w:rPr>
          <w:delText xml:space="preserve">My </w:delText>
        </w:r>
      </w:del>
      <w:r w:rsidR="002446AD">
        <w:rPr>
          <w:rFonts w:ascii="Times New Roman" w:hAnsi="Times New Roman" w:cs="Times New Roman"/>
        </w:rPr>
        <w:t>short-</w:t>
      </w:r>
      <w:r w:rsidR="000F7216">
        <w:rPr>
          <w:rFonts w:ascii="Times New Roman" w:hAnsi="Times New Roman" w:cs="Times New Roman"/>
        </w:rPr>
        <w:t>term</w:t>
      </w:r>
      <w:ins w:id="43" w:author="jkarr" w:date="2011-11-13T21:08:00Z">
        <w:r w:rsidR="005C1CCA">
          <w:rPr>
            <w:rFonts w:ascii="Times New Roman" w:hAnsi="Times New Roman" w:cs="Times New Roman"/>
          </w:rPr>
          <w:t>, my</w:t>
        </w:r>
      </w:ins>
      <w:r w:rsidR="000F7216">
        <w:rPr>
          <w:rFonts w:ascii="Times New Roman" w:hAnsi="Times New Roman" w:cs="Times New Roman"/>
        </w:rPr>
        <w:t xml:space="preserve"> </w:t>
      </w:r>
      <w:r w:rsidR="00AC6D0A">
        <w:rPr>
          <w:rFonts w:ascii="Times New Roman" w:hAnsi="Times New Roman" w:cs="Times New Roman"/>
        </w:rPr>
        <w:t>goal for my PhD</w:t>
      </w:r>
      <w:ins w:id="44" w:author="jkarr" w:date="2011-11-13T21:08:00Z">
        <w:r w:rsidR="005C1CCA">
          <w:rPr>
            <w:rFonts w:ascii="Times New Roman" w:hAnsi="Times New Roman" w:cs="Times New Roman"/>
          </w:rPr>
          <w:t xml:space="preserve"> research</w:t>
        </w:r>
      </w:ins>
      <w:r w:rsidR="00AC6D0A">
        <w:rPr>
          <w:rFonts w:ascii="Times New Roman" w:hAnsi="Times New Roman" w:cs="Times New Roman"/>
        </w:rPr>
        <w:t xml:space="preserve"> is </w:t>
      </w:r>
      <w:r w:rsidR="000F7216">
        <w:rPr>
          <w:rFonts w:ascii="Times New Roman" w:hAnsi="Times New Roman" w:cs="Times New Roman"/>
        </w:rPr>
        <w:t>to</w:t>
      </w:r>
      <w:r w:rsidR="00FB4BBA">
        <w:rPr>
          <w:rFonts w:ascii="Times New Roman" w:hAnsi="Times New Roman" w:cs="Times New Roman"/>
        </w:rPr>
        <w:t xml:space="preserve"> use computational systems biology in conjunction with experimental biology to understand how vir</w:t>
      </w:r>
      <w:r w:rsidR="009A3122">
        <w:rPr>
          <w:rFonts w:ascii="Times New Roman" w:hAnsi="Times New Roman" w:cs="Times New Roman"/>
        </w:rPr>
        <w:t xml:space="preserve">uses interact with their hosts. My </w:t>
      </w:r>
      <w:r w:rsidR="002446AD">
        <w:rPr>
          <w:rFonts w:ascii="Times New Roman" w:hAnsi="Times New Roman" w:cs="Times New Roman"/>
        </w:rPr>
        <w:t>long-term</w:t>
      </w:r>
      <w:r w:rsidR="009A3122">
        <w:rPr>
          <w:rFonts w:ascii="Times New Roman" w:hAnsi="Times New Roman" w:cs="Times New Roman"/>
        </w:rPr>
        <w:t xml:space="preserve"> career goal is to use our newfound understanding of host-vi</w:t>
      </w:r>
      <w:ins w:id="45" w:author="jkarr" w:date="2011-11-13T21:09:00Z">
        <w:r w:rsidR="005C1CCA">
          <w:rPr>
            <w:rFonts w:ascii="Times New Roman" w:hAnsi="Times New Roman" w:cs="Times New Roman"/>
          </w:rPr>
          <w:t>r</w:t>
        </w:r>
      </w:ins>
      <w:r w:rsidR="009A3122">
        <w:rPr>
          <w:rFonts w:ascii="Times New Roman" w:hAnsi="Times New Roman" w:cs="Times New Roman"/>
        </w:rPr>
        <w:t>al interactions to inform how we treat infections in medicine, agriculture, and industry.</w:t>
      </w:r>
    </w:p>
    <w:p w:rsidR="00323024" w:rsidRPr="00CD39F7" w:rsidRDefault="00323024" w:rsidP="00AD5C12">
      <w:pPr>
        <w:spacing w:line="24" w:lineRule="auto"/>
        <w:jc w:val="both"/>
        <w:rPr>
          <w:rFonts w:ascii="Times New Roman" w:hAnsi="Times New Roman" w:cs="Times New Roman"/>
        </w:rPr>
      </w:pPr>
    </w:p>
    <w:p w:rsidR="00494FAC" w:rsidRDefault="00682919" w:rsidP="00B009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93E83">
        <w:rPr>
          <w:rFonts w:ascii="Times New Roman" w:hAnsi="Times New Roman" w:cs="Times New Roman"/>
        </w:rPr>
        <w:t>y interest in host-viral interaction</w:t>
      </w:r>
      <w:ins w:id="46" w:author="jkarr" w:date="2011-11-13T21:09:00Z">
        <w:r w:rsidR="005C1CCA">
          <w:rPr>
            <w:rFonts w:ascii="Times New Roman" w:hAnsi="Times New Roman" w:cs="Times New Roman"/>
          </w:rPr>
          <w:t>s</w:t>
        </w:r>
      </w:ins>
      <w:r w:rsidR="00F93E83">
        <w:rPr>
          <w:rFonts w:ascii="Times New Roman" w:hAnsi="Times New Roman" w:cs="Times New Roman"/>
        </w:rPr>
        <w:t xml:space="preserve"> </w:t>
      </w:r>
      <w:r w:rsidR="00F471C2">
        <w:rPr>
          <w:rFonts w:ascii="Times New Roman" w:hAnsi="Times New Roman" w:cs="Times New Roman"/>
        </w:rPr>
        <w:t xml:space="preserve">stems from </w:t>
      </w:r>
      <w:r w:rsidR="00BC606C">
        <w:rPr>
          <w:rFonts w:ascii="Times New Roman" w:hAnsi="Times New Roman" w:cs="Times New Roman"/>
        </w:rPr>
        <w:t>a</w:t>
      </w:r>
      <w:ins w:id="47" w:author="jkarr" w:date="2011-11-13T21:09:00Z">
        <w:r w:rsidR="005C1CCA">
          <w:rPr>
            <w:rFonts w:ascii="Times New Roman" w:hAnsi="Times New Roman" w:cs="Times New Roman"/>
          </w:rPr>
          <w:t xml:space="preserve"> </w:t>
        </w:r>
      </w:ins>
      <w:r w:rsidR="00BC606C">
        <w:rPr>
          <w:rFonts w:ascii="Times New Roman" w:hAnsi="Times New Roman" w:cs="Times New Roman"/>
        </w:rPr>
        <w:t>fascination with</w:t>
      </w:r>
      <w:ins w:id="48" w:author="jkarr" w:date="2011-11-13T21:09:00Z">
        <w:r w:rsidR="005C1CCA">
          <w:rPr>
            <w:rFonts w:ascii="Times New Roman" w:hAnsi="Times New Roman" w:cs="Times New Roman"/>
          </w:rPr>
          <w:t xml:space="preserve"> </w:t>
        </w:r>
      </w:ins>
      <w:r w:rsidR="00E50C90">
        <w:rPr>
          <w:rFonts w:ascii="Times New Roman" w:hAnsi="Times New Roman" w:cs="Times New Roman"/>
        </w:rPr>
        <w:t>scientific exploration</w:t>
      </w:r>
      <w:r w:rsidR="00E14277">
        <w:rPr>
          <w:rFonts w:ascii="Times New Roman" w:hAnsi="Times New Roman" w:cs="Times New Roman"/>
        </w:rPr>
        <w:t xml:space="preserve"> that</w:t>
      </w:r>
      <w:r w:rsidR="00C954DF">
        <w:rPr>
          <w:rFonts w:ascii="Times New Roman" w:hAnsi="Times New Roman" w:cs="Times New Roman"/>
        </w:rPr>
        <w:t xml:space="preserve"> began at a young age</w:t>
      </w:r>
      <w:r w:rsidR="009B3149" w:rsidRPr="00CD39F7">
        <w:rPr>
          <w:rFonts w:ascii="Times New Roman" w:hAnsi="Times New Roman" w:cs="Times New Roman"/>
        </w:rPr>
        <w:t xml:space="preserve">. </w:t>
      </w:r>
      <w:r w:rsidR="00681BF7">
        <w:rPr>
          <w:rFonts w:ascii="Times New Roman" w:hAnsi="Times New Roman" w:cs="Times New Roman"/>
        </w:rPr>
        <w:t xml:space="preserve">I </w:t>
      </w:r>
      <w:r w:rsidR="008C081F">
        <w:rPr>
          <w:rFonts w:ascii="Times New Roman" w:hAnsi="Times New Roman" w:cs="Times New Roman"/>
        </w:rPr>
        <w:t>attended</w:t>
      </w:r>
      <w:r w:rsidR="00EA68E3">
        <w:rPr>
          <w:rFonts w:ascii="Times New Roman" w:hAnsi="Times New Roman" w:cs="Times New Roman"/>
        </w:rPr>
        <w:t xml:space="preserve"> a</w:t>
      </w:r>
      <w:ins w:id="49" w:author="jkarr" w:date="2011-11-13T21:09:00Z">
        <w:r w:rsidR="005C1CCA">
          <w:rPr>
            <w:rFonts w:ascii="Times New Roman" w:hAnsi="Times New Roman" w:cs="Times New Roman"/>
          </w:rPr>
          <w:t xml:space="preserve"> </w:t>
        </w:r>
      </w:ins>
      <w:r w:rsidR="009B3149" w:rsidRPr="00CD39F7">
        <w:rPr>
          <w:rFonts w:ascii="Times New Roman" w:hAnsi="Times New Roman" w:cs="Times New Roman"/>
        </w:rPr>
        <w:t>Montessori elementary school</w:t>
      </w:r>
      <w:ins w:id="50" w:author="jkarr" w:date="2011-11-13T21:09:00Z">
        <w:r w:rsidR="005C1CCA">
          <w:rPr>
            <w:rFonts w:ascii="Times New Roman" w:hAnsi="Times New Roman" w:cs="Times New Roman"/>
          </w:rPr>
          <w:t xml:space="preserve"> </w:t>
        </w:r>
      </w:ins>
      <w:r w:rsidR="00681BF7">
        <w:rPr>
          <w:rFonts w:ascii="Times New Roman" w:hAnsi="Times New Roman" w:cs="Times New Roman"/>
        </w:rPr>
        <w:t>where I</w:t>
      </w:r>
      <w:ins w:id="51" w:author="jkarr" w:date="2011-11-13T21:09:00Z">
        <w:r w:rsidR="005C1CCA">
          <w:rPr>
            <w:rFonts w:ascii="Times New Roman" w:hAnsi="Times New Roman" w:cs="Times New Roman"/>
          </w:rPr>
          <w:t xml:space="preserve"> </w:t>
        </w:r>
      </w:ins>
      <w:r w:rsidR="00681BF7">
        <w:rPr>
          <w:rFonts w:ascii="Times New Roman" w:hAnsi="Times New Roman" w:cs="Times New Roman"/>
        </w:rPr>
        <w:t xml:space="preserve">was given great intellectual freedom and developed an </w:t>
      </w:r>
      <w:r w:rsidR="009B3149" w:rsidRPr="00CD39F7">
        <w:rPr>
          <w:rFonts w:ascii="Times New Roman" w:hAnsi="Times New Roman" w:cs="Times New Roman"/>
        </w:rPr>
        <w:t xml:space="preserve">ability to </w:t>
      </w:r>
      <w:r w:rsidR="00A4602C" w:rsidRPr="00CD39F7">
        <w:rPr>
          <w:rFonts w:ascii="Times New Roman" w:hAnsi="Times New Roman" w:cs="Times New Roman"/>
        </w:rPr>
        <w:t>independently educate myself</w:t>
      </w:r>
      <w:r w:rsidR="00BA62FF">
        <w:rPr>
          <w:rFonts w:ascii="Times New Roman" w:hAnsi="Times New Roman" w:cs="Times New Roman"/>
        </w:rPr>
        <w:t xml:space="preserve">. </w:t>
      </w:r>
      <w:r w:rsidR="009B3149" w:rsidRPr="00CD39F7">
        <w:rPr>
          <w:rFonts w:ascii="Times New Roman" w:hAnsi="Times New Roman" w:cs="Times New Roman"/>
        </w:rPr>
        <w:t xml:space="preserve">I was constantly organizing my own field trips to local museums and designing experiments that </w:t>
      </w:r>
      <w:r w:rsidR="00BA62FF">
        <w:rPr>
          <w:rFonts w:ascii="Times New Roman" w:hAnsi="Times New Roman" w:cs="Times New Roman"/>
        </w:rPr>
        <w:t>I</w:t>
      </w:r>
      <w:r w:rsidR="009B3149" w:rsidRPr="00CD39F7">
        <w:rPr>
          <w:rFonts w:ascii="Times New Roman" w:hAnsi="Times New Roman" w:cs="Times New Roman"/>
        </w:rPr>
        <w:t xml:space="preserve"> carried out in our small classroom.</w:t>
      </w:r>
      <w:r w:rsidR="007922FF">
        <w:rPr>
          <w:rFonts w:ascii="Times New Roman" w:hAnsi="Times New Roman" w:cs="Times New Roman"/>
        </w:rPr>
        <w:t xml:space="preserve"> Science was fun and exciting </w:t>
      </w:r>
      <w:r w:rsidR="001F114E">
        <w:rPr>
          <w:rFonts w:ascii="Times New Roman" w:hAnsi="Times New Roman" w:cs="Times New Roman"/>
        </w:rPr>
        <w:t xml:space="preserve">and I loved how it always left me </w:t>
      </w:r>
      <w:r w:rsidR="00725A07">
        <w:rPr>
          <w:rFonts w:ascii="Times New Roman" w:hAnsi="Times New Roman" w:cs="Times New Roman"/>
        </w:rPr>
        <w:t>more curious than when I started.</w:t>
      </w:r>
      <w:r w:rsidR="005E099E">
        <w:rPr>
          <w:rFonts w:ascii="Times New Roman" w:hAnsi="Times New Roman" w:cs="Times New Roman"/>
        </w:rPr>
        <w:t xml:space="preserve"> In high school</w:t>
      </w:r>
      <w:ins w:id="52" w:author="jkarr" w:date="2011-11-13T21:10:00Z">
        <w:r w:rsidR="005C1CCA">
          <w:rPr>
            <w:rFonts w:ascii="Times New Roman" w:hAnsi="Times New Roman" w:cs="Times New Roman"/>
          </w:rPr>
          <w:t xml:space="preserve"> </w:t>
        </w:r>
      </w:ins>
      <w:r w:rsidR="002F0E86">
        <w:rPr>
          <w:rFonts w:ascii="Times New Roman" w:hAnsi="Times New Roman" w:cs="Times New Roman"/>
        </w:rPr>
        <w:t>I began to see that science could be more than just a hobby</w:t>
      </w:r>
      <w:r w:rsidR="006B2DBF">
        <w:rPr>
          <w:rFonts w:ascii="Times New Roman" w:hAnsi="Times New Roman" w:cs="Times New Roman"/>
        </w:rPr>
        <w:t>.</w:t>
      </w:r>
      <w:ins w:id="53" w:author="jkarr" w:date="2011-11-13T21:10:00Z">
        <w:r w:rsidR="005C1CCA">
          <w:rPr>
            <w:rFonts w:ascii="Times New Roman" w:hAnsi="Times New Roman" w:cs="Times New Roman"/>
          </w:rPr>
          <w:t xml:space="preserve"> </w:t>
        </w:r>
      </w:ins>
      <w:r w:rsidR="00156B36">
        <w:rPr>
          <w:rFonts w:ascii="Times New Roman" w:hAnsi="Times New Roman" w:cs="Times New Roman"/>
        </w:rPr>
        <w:t>I</w:t>
      </w:r>
      <w:ins w:id="54" w:author="jkarr" w:date="2011-11-13T21:10:00Z">
        <w:r w:rsidR="005C1CCA">
          <w:rPr>
            <w:rFonts w:ascii="Times New Roman" w:hAnsi="Times New Roman" w:cs="Times New Roman"/>
          </w:rPr>
          <w:t xml:space="preserve"> </w:t>
        </w:r>
      </w:ins>
      <w:r w:rsidR="005E099E">
        <w:rPr>
          <w:rFonts w:ascii="Times New Roman" w:hAnsi="Times New Roman" w:cs="Times New Roman"/>
        </w:rPr>
        <w:t>completed the rigorous requirements for an Int</w:t>
      </w:r>
      <w:r w:rsidR="002F0E86">
        <w:rPr>
          <w:rFonts w:ascii="Times New Roman" w:hAnsi="Times New Roman" w:cs="Times New Roman"/>
        </w:rPr>
        <w:t>ernational Baccalaureate Deg</w:t>
      </w:r>
      <w:r w:rsidR="00156B36">
        <w:rPr>
          <w:rFonts w:ascii="Times New Roman" w:hAnsi="Times New Roman" w:cs="Times New Roman"/>
        </w:rPr>
        <w:t xml:space="preserve">ree focusing on </w:t>
      </w:r>
      <w:r w:rsidR="008B0EE1">
        <w:rPr>
          <w:rFonts w:ascii="Times New Roman" w:hAnsi="Times New Roman" w:cs="Times New Roman"/>
        </w:rPr>
        <w:t xml:space="preserve">biology, </w:t>
      </w:r>
      <w:r w:rsidR="00481EDF">
        <w:rPr>
          <w:rFonts w:ascii="Times New Roman" w:hAnsi="Times New Roman" w:cs="Times New Roman"/>
        </w:rPr>
        <w:t>chemistry</w:t>
      </w:r>
      <w:r w:rsidR="008B0EE1">
        <w:rPr>
          <w:rFonts w:ascii="Times New Roman" w:hAnsi="Times New Roman" w:cs="Times New Roman"/>
        </w:rPr>
        <w:t>, and math</w:t>
      </w:r>
      <w:r w:rsidR="00481EDF">
        <w:rPr>
          <w:rFonts w:ascii="Times New Roman" w:hAnsi="Times New Roman" w:cs="Times New Roman"/>
        </w:rPr>
        <w:t>.</w:t>
      </w:r>
      <w:ins w:id="55" w:author="jkarr" w:date="2011-11-13T21:10:00Z">
        <w:r w:rsidR="005C1CCA">
          <w:rPr>
            <w:rFonts w:ascii="Times New Roman" w:hAnsi="Times New Roman" w:cs="Times New Roman"/>
          </w:rPr>
          <w:t xml:space="preserve"> </w:t>
        </w:r>
      </w:ins>
      <w:r w:rsidR="005C699A">
        <w:rPr>
          <w:rFonts w:ascii="Times New Roman" w:hAnsi="Times New Roman" w:cs="Times New Roman"/>
        </w:rPr>
        <w:t>D</w:t>
      </w:r>
      <w:r w:rsidR="00C1698B">
        <w:rPr>
          <w:rFonts w:ascii="Times New Roman" w:hAnsi="Times New Roman" w:cs="Times New Roman"/>
        </w:rPr>
        <w:t>etermined</w:t>
      </w:r>
      <w:r w:rsidR="006814F4">
        <w:rPr>
          <w:rFonts w:ascii="Times New Roman" w:hAnsi="Times New Roman" w:cs="Times New Roman"/>
        </w:rPr>
        <w:t xml:space="preserve"> to bring together my interests </w:t>
      </w:r>
      <w:r w:rsidR="00B62FCE">
        <w:rPr>
          <w:rFonts w:ascii="Times New Roman" w:hAnsi="Times New Roman" w:cs="Times New Roman"/>
        </w:rPr>
        <w:t>in one course of study</w:t>
      </w:r>
      <w:ins w:id="56" w:author="jkarr" w:date="2011-11-13T21:10:00Z">
        <w:r w:rsidR="005C1CCA">
          <w:rPr>
            <w:rFonts w:ascii="Times New Roman" w:hAnsi="Times New Roman" w:cs="Times New Roman"/>
          </w:rPr>
          <w:t>,</w:t>
        </w:r>
      </w:ins>
      <w:r w:rsidR="00B62FCE">
        <w:rPr>
          <w:rFonts w:ascii="Times New Roman" w:hAnsi="Times New Roman" w:cs="Times New Roman"/>
        </w:rPr>
        <w:t xml:space="preserve"> I decided to major in chemical engineering at Northwestern University.</w:t>
      </w:r>
      <w:r w:rsidR="006D3D3F">
        <w:rPr>
          <w:rFonts w:ascii="Times New Roman" w:hAnsi="Times New Roman" w:cs="Times New Roman"/>
        </w:rPr>
        <w:t xml:space="preserve"> My junior year at Northwestern I </w:t>
      </w:r>
      <w:r w:rsidR="00B84879">
        <w:rPr>
          <w:rFonts w:ascii="Times New Roman" w:hAnsi="Times New Roman" w:cs="Times New Roman"/>
        </w:rPr>
        <w:t>became engrossed in</w:t>
      </w:r>
      <w:ins w:id="57" w:author="jkarr" w:date="2011-11-13T21:11:00Z">
        <w:r w:rsidR="005C1CCA">
          <w:rPr>
            <w:rFonts w:ascii="Times New Roman" w:hAnsi="Times New Roman" w:cs="Times New Roman"/>
          </w:rPr>
          <w:t xml:space="preserve"> </w:t>
        </w:r>
      </w:ins>
      <w:r w:rsidR="0065410C">
        <w:rPr>
          <w:rFonts w:ascii="Times New Roman" w:hAnsi="Times New Roman" w:cs="Times New Roman"/>
        </w:rPr>
        <w:t xml:space="preserve">a </w:t>
      </w:r>
      <w:ins w:id="58" w:author="jkarr" w:date="2011-11-13T21:11:00Z">
        <w:r w:rsidR="005C1CCA">
          <w:rPr>
            <w:rFonts w:ascii="Times New Roman" w:hAnsi="Times New Roman" w:cs="Times New Roman"/>
          </w:rPr>
          <w:t xml:space="preserve">bioengineering </w:t>
        </w:r>
      </w:ins>
      <w:r w:rsidR="0065410C">
        <w:rPr>
          <w:rFonts w:ascii="Times New Roman" w:hAnsi="Times New Roman" w:cs="Times New Roman"/>
        </w:rPr>
        <w:t xml:space="preserve">lecture series </w:t>
      </w:r>
      <w:ins w:id="59" w:author="jkarr" w:date="2011-11-13T21:11:00Z">
        <w:r w:rsidR="005C1CCA">
          <w:rPr>
            <w:rFonts w:ascii="Times New Roman" w:hAnsi="Times New Roman" w:cs="Times New Roman"/>
          </w:rPr>
          <w:t>featuring ongoing research by Northwestern faculty</w:t>
        </w:r>
      </w:ins>
      <w:ins w:id="60" w:author="jkarr" w:date="2011-11-13T21:12:00Z">
        <w:r w:rsidR="005C1CCA">
          <w:rPr>
            <w:rFonts w:ascii="Times New Roman" w:hAnsi="Times New Roman" w:cs="Times New Roman"/>
          </w:rPr>
          <w:t xml:space="preserve"> ranging</w:t>
        </w:r>
      </w:ins>
      <w:del w:id="61" w:author="jkarr" w:date="2011-11-13T21:12:00Z">
        <w:r w:rsidR="006D3D3F" w:rsidDel="005C1CCA">
          <w:rPr>
            <w:rFonts w:ascii="Times New Roman" w:hAnsi="Times New Roman" w:cs="Times New Roman"/>
          </w:rPr>
          <w:delText xml:space="preserve">on bioengineering </w:delText>
        </w:r>
        <w:r w:rsidR="00283939" w:rsidDel="005C1CCA">
          <w:rPr>
            <w:rFonts w:ascii="Times New Roman" w:hAnsi="Times New Roman" w:cs="Times New Roman"/>
          </w:rPr>
          <w:delText xml:space="preserve">where </w:delText>
        </w:r>
        <w:r w:rsidR="000D27B7" w:rsidDel="005C1CCA">
          <w:rPr>
            <w:rFonts w:ascii="Times New Roman" w:hAnsi="Times New Roman" w:cs="Times New Roman"/>
          </w:rPr>
          <w:delText>speakers</w:delText>
        </w:r>
      </w:del>
      <w:del w:id="62" w:author="jkarr" w:date="2011-11-13T21:11:00Z">
        <w:r w:rsidR="00E74984" w:rsidDel="005C1CCA">
          <w:rPr>
            <w:rFonts w:ascii="Times New Roman" w:hAnsi="Times New Roman" w:cs="Times New Roman"/>
          </w:rPr>
          <w:delText xml:space="preserve">came and </w:delText>
        </w:r>
      </w:del>
      <w:del w:id="63" w:author="jkarr" w:date="2011-11-13T21:12:00Z">
        <w:r w:rsidR="000D27B7" w:rsidDel="005C1CCA">
          <w:rPr>
            <w:rFonts w:ascii="Times New Roman" w:hAnsi="Times New Roman" w:cs="Times New Roman"/>
          </w:rPr>
          <w:delText>discussed</w:delText>
        </w:r>
        <w:r w:rsidR="00B84879" w:rsidDel="005C1CCA">
          <w:rPr>
            <w:rFonts w:ascii="Times New Roman" w:hAnsi="Times New Roman" w:cs="Times New Roman"/>
          </w:rPr>
          <w:delText xml:space="preserve">their </w:delText>
        </w:r>
        <w:r w:rsidR="00E74984" w:rsidDel="005C1CCA">
          <w:rPr>
            <w:rFonts w:ascii="Times New Roman" w:hAnsi="Times New Roman" w:cs="Times New Roman"/>
          </w:rPr>
          <w:delText>current research</w:delText>
        </w:r>
        <w:r w:rsidR="00D23CD3" w:rsidDel="005C1CCA">
          <w:rPr>
            <w:rFonts w:ascii="Times New Roman" w:hAnsi="Times New Roman" w:cs="Times New Roman"/>
          </w:rPr>
          <w:delText>.</w:delText>
        </w:r>
        <w:r w:rsidR="00B43418" w:rsidDel="005C1CCA">
          <w:rPr>
            <w:rFonts w:ascii="Times New Roman" w:hAnsi="Times New Roman" w:cs="Times New Roman"/>
          </w:rPr>
          <w:delText>Topics ranged</w:delText>
        </w:r>
      </w:del>
      <w:r w:rsidR="00B43418">
        <w:rPr>
          <w:rFonts w:ascii="Times New Roman" w:hAnsi="Times New Roman" w:cs="Times New Roman"/>
        </w:rPr>
        <w:t xml:space="preserve"> from metabolic engineering to tissue </w:t>
      </w:r>
      <w:del w:id="64" w:author="jkarr" w:date="2011-11-13T21:12:00Z">
        <w:r w:rsidR="00B43418" w:rsidDel="005C1CCA">
          <w:rPr>
            <w:rFonts w:ascii="Times New Roman" w:hAnsi="Times New Roman" w:cs="Times New Roman"/>
          </w:rPr>
          <w:delText>culture</w:delText>
        </w:r>
      </w:del>
      <w:ins w:id="65" w:author="jkarr" w:date="2011-11-13T21:12:00Z">
        <w:r w:rsidR="005C1CCA">
          <w:rPr>
            <w:rFonts w:ascii="Times New Roman" w:hAnsi="Times New Roman" w:cs="Times New Roman"/>
          </w:rPr>
          <w:t>engineering.</w:t>
        </w:r>
      </w:ins>
      <w:r w:rsidR="00B43418">
        <w:rPr>
          <w:rFonts w:ascii="Times New Roman" w:hAnsi="Times New Roman" w:cs="Times New Roman"/>
        </w:rPr>
        <w:t xml:space="preserve"> </w:t>
      </w:r>
      <w:del w:id="66" w:author="jkarr" w:date="2011-11-13T21:12:00Z">
        <w:r w:rsidR="00B43418" w:rsidDel="005C1CCA">
          <w:rPr>
            <w:rFonts w:ascii="Times New Roman" w:hAnsi="Times New Roman" w:cs="Times New Roman"/>
          </w:rPr>
          <w:delText xml:space="preserve">and </w:delText>
        </w:r>
      </w:del>
      <w:r w:rsidR="0021773A">
        <w:rPr>
          <w:rFonts w:ascii="Times New Roman" w:hAnsi="Times New Roman" w:cs="Times New Roman"/>
        </w:rPr>
        <w:t xml:space="preserve">I was </w:t>
      </w:r>
      <w:r w:rsidR="003E60E0">
        <w:rPr>
          <w:rFonts w:ascii="Times New Roman" w:hAnsi="Times New Roman" w:cs="Times New Roman"/>
        </w:rPr>
        <w:t>captivated</w:t>
      </w:r>
      <w:r w:rsidR="0021773A">
        <w:rPr>
          <w:rFonts w:ascii="Times New Roman" w:hAnsi="Times New Roman" w:cs="Times New Roman"/>
        </w:rPr>
        <w:t xml:space="preserve"> by how the researchers </w:t>
      </w:r>
      <w:del w:id="67" w:author="jkarr" w:date="2011-11-13T21:12:00Z">
        <w:r w:rsidR="0021773A" w:rsidDel="005C1CCA">
          <w:rPr>
            <w:rFonts w:ascii="Times New Roman" w:hAnsi="Times New Roman" w:cs="Times New Roman"/>
          </w:rPr>
          <w:delText xml:space="preserve">moved </w:delText>
        </w:r>
      </w:del>
      <w:ins w:id="68" w:author="jkarr" w:date="2011-11-13T21:12:00Z">
        <w:r w:rsidR="005C1CCA">
          <w:rPr>
            <w:rFonts w:ascii="Times New Roman" w:hAnsi="Times New Roman" w:cs="Times New Roman"/>
          </w:rPr>
          <w:t xml:space="preserve">worked at the intersection of </w:t>
        </w:r>
      </w:ins>
      <w:del w:id="69" w:author="jkarr" w:date="2011-11-13T21:12:00Z">
        <w:r w:rsidR="0021773A" w:rsidDel="005C1CCA">
          <w:rPr>
            <w:rFonts w:ascii="Times New Roman" w:hAnsi="Times New Roman" w:cs="Times New Roman"/>
          </w:rPr>
          <w:delText xml:space="preserve">between </w:delText>
        </w:r>
      </w:del>
      <w:r w:rsidR="0021773A">
        <w:rPr>
          <w:rFonts w:ascii="Times New Roman" w:hAnsi="Times New Roman" w:cs="Times New Roman"/>
        </w:rPr>
        <w:t xml:space="preserve">the disciplines </w:t>
      </w:r>
      <w:r w:rsidR="00F200D7">
        <w:rPr>
          <w:rFonts w:ascii="Times New Roman" w:hAnsi="Times New Roman" w:cs="Times New Roman"/>
        </w:rPr>
        <w:t>of biology</w:t>
      </w:r>
      <w:r w:rsidR="00A339B9">
        <w:rPr>
          <w:rFonts w:ascii="Times New Roman" w:hAnsi="Times New Roman" w:cs="Times New Roman"/>
        </w:rPr>
        <w:t>, enginee</w:t>
      </w:r>
      <w:r w:rsidR="004B7859">
        <w:rPr>
          <w:rFonts w:ascii="Times New Roman" w:hAnsi="Times New Roman" w:cs="Times New Roman"/>
        </w:rPr>
        <w:t xml:space="preserve">ring, medicine, and computation. </w:t>
      </w:r>
      <w:r w:rsidR="00CF5EE4">
        <w:rPr>
          <w:rFonts w:ascii="Times New Roman" w:hAnsi="Times New Roman" w:cs="Times New Roman"/>
        </w:rPr>
        <w:t xml:space="preserve">Motivated by </w:t>
      </w:r>
      <w:r w:rsidR="00246F07">
        <w:rPr>
          <w:rFonts w:ascii="Times New Roman" w:hAnsi="Times New Roman" w:cs="Times New Roman"/>
        </w:rPr>
        <w:t>my newfound interest</w:t>
      </w:r>
      <w:ins w:id="70" w:author="jkarr" w:date="2011-11-13T21:13:00Z">
        <w:r w:rsidR="005C1CCA">
          <w:rPr>
            <w:rFonts w:ascii="Times New Roman" w:hAnsi="Times New Roman" w:cs="Times New Roman"/>
          </w:rPr>
          <w:t xml:space="preserve">, </w:t>
        </w:r>
      </w:ins>
      <w:r w:rsidR="004B7859">
        <w:rPr>
          <w:rFonts w:ascii="Times New Roman" w:hAnsi="Times New Roman" w:cs="Times New Roman"/>
        </w:rPr>
        <w:t>I decided to pursue a certificate in Biotechnology and Biochemical Engineering</w:t>
      </w:r>
      <w:del w:id="71" w:author="jkarr" w:date="2011-11-13T21:13:00Z">
        <w:r w:rsidR="004B7859" w:rsidDel="005C1CCA">
          <w:rPr>
            <w:rFonts w:ascii="Times New Roman" w:hAnsi="Times New Roman" w:cs="Times New Roman"/>
          </w:rPr>
          <w:delText>,</w:delText>
        </w:r>
      </w:del>
      <w:r w:rsidR="004B7859">
        <w:rPr>
          <w:rFonts w:ascii="Times New Roman" w:hAnsi="Times New Roman" w:cs="Times New Roman"/>
        </w:rPr>
        <w:t xml:space="preserve"> which requi</w:t>
      </w:r>
      <w:r w:rsidR="006B37C7">
        <w:rPr>
          <w:rFonts w:ascii="Times New Roman" w:hAnsi="Times New Roman" w:cs="Times New Roman"/>
        </w:rPr>
        <w:t xml:space="preserve">red </w:t>
      </w:r>
      <w:del w:id="72" w:author="jkarr" w:date="2011-11-13T21:13:00Z">
        <w:r w:rsidR="006B37C7" w:rsidDel="005C1CCA">
          <w:rPr>
            <w:rFonts w:ascii="Times New Roman" w:hAnsi="Times New Roman" w:cs="Times New Roman"/>
          </w:rPr>
          <w:delText xml:space="preserve">accelerated </w:delText>
        </w:r>
      </w:del>
      <w:ins w:id="73" w:author="jkarr" w:date="2011-11-13T21:13:00Z">
        <w:r w:rsidR="005C1CCA">
          <w:rPr>
            <w:rFonts w:ascii="Times New Roman" w:hAnsi="Times New Roman" w:cs="Times New Roman"/>
          </w:rPr>
          <w:t>additional</w:t>
        </w:r>
        <w:r w:rsidR="005C1CCA">
          <w:rPr>
            <w:rFonts w:ascii="Times New Roman" w:hAnsi="Times New Roman" w:cs="Times New Roman"/>
          </w:rPr>
          <w:t xml:space="preserve"> </w:t>
        </w:r>
      </w:ins>
      <w:r w:rsidR="006B37C7">
        <w:rPr>
          <w:rFonts w:ascii="Times New Roman" w:hAnsi="Times New Roman" w:cs="Times New Roman"/>
        </w:rPr>
        <w:t>coursework</w:t>
      </w:r>
      <w:r w:rsidR="009B7CAD">
        <w:rPr>
          <w:rFonts w:ascii="Times New Roman" w:hAnsi="Times New Roman" w:cs="Times New Roman"/>
        </w:rPr>
        <w:t xml:space="preserve"> and undergraduate </w:t>
      </w:r>
      <w:r w:rsidR="00491FBD">
        <w:rPr>
          <w:rFonts w:ascii="Times New Roman" w:hAnsi="Times New Roman" w:cs="Times New Roman"/>
        </w:rPr>
        <w:t>research</w:t>
      </w:r>
      <w:r w:rsidR="004A1400">
        <w:rPr>
          <w:rFonts w:ascii="Times New Roman" w:hAnsi="Times New Roman" w:cs="Times New Roman"/>
        </w:rPr>
        <w:t xml:space="preserve">. </w:t>
      </w:r>
      <w:r w:rsidR="004B7859">
        <w:rPr>
          <w:rFonts w:ascii="Times New Roman" w:hAnsi="Times New Roman" w:cs="Times New Roman"/>
        </w:rPr>
        <w:t>I chose to</w:t>
      </w:r>
      <w:ins w:id="74" w:author="jkarr" w:date="2011-11-13T21:13:00Z">
        <w:r w:rsidR="005C1CCA">
          <w:rPr>
            <w:rFonts w:ascii="Times New Roman" w:hAnsi="Times New Roman" w:cs="Times New Roman"/>
          </w:rPr>
          <w:t xml:space="preserve"> </w:t>
        </w:r>
      </w:ins>
      <w:r w:rsidR="00235F0C">
        <w:rPr>
          <w:rFonts w:ascii="Times New Roman" w:hAnsi="Times New Roman" w:cs="Times New Roman"/>
        </w:rPr>
        <w:t>work</w:t>
      </w:r>
      <w:r w:rsidR="004A1400">
        <w:rPr>
          <w:rFonts w:ascii="Times New Roman" w:hAnsi="Times New Roman" w:cs="Times New Roman"/>
        </w:rPr>
        <w:t xml:space="preserve"> with Prof. Linda Broadbelt</w:t>
      </w:r>
      <w:ins w:id="75" w:author="jkarr" w:date="2011-11-13T20:57:00Z">
        <w:r w:rsidR="007335BB">
          <w:rPr>
            <w:rFonts w:ascii="Times New Roman" w:hAnsi="Times New Roman" w:cs="Times New Roman"/>
          </w:rPr>
          <w:t xml:space="preserve"> </w:t>
        </w:r>
      </w:ins>
      <w:r w:rsidR="00047884">
        <w:rPr>
          <w:rFonts w:ascii="Times New Roman" w:hAnsi="Times New Roman" w:cs="Times New Roman"/>
        </w:rPr>
        <w:t>on the</w:t>
      </w:r>
      <w:r w:rsidR="00731CE9">
        <w:rPr>
          <w:rFonts w:ascii="Times New Roman" w:hAnsi="Times New Roman" w:cs="Times New Roman"/>
        </w:rPr>
        <w:t xml:space="preserve"> computational discovery of novel biosynthetic pathways to butanol</w:t>
      </w:r>
      <w:r w:rsidR="00AB1CD8">
        <w:rPr>
          <w:rFonts w:ascii="Times New Roman" w:hAnsi="Times New Roman" w:cs="Times New Roman"/>
        </w:rPr>
        <w:t xml:space="preserve"> for biofuel</w:t>
      </w:r>
      <w:r w:rsidR="00BC6578">
        <w:rPr>
          <w:rFonts w:ascii="Times New Roman" w:hAnsi="Times New Roman" w:cs="Times New Roman"/>
        </w:rPr>
        <w:t>s</w:t>
      </w:r>
      <w:r w:rsidR="009D1B53">
        <w:rPr>
          <w:rFonts w:ascii="Times New Roman" w:hAnsi="Times New Roman" w:cs="Times New Roman"/>
        </w:rPr>
        <w:t>. This was my first hands-on exposure to computational</w:t>
      </w:r>
      <w:r w:rsidR="00C21A02">
        <w:rPr>
          <w:rFonts w:ascii="Times New Roman" w:hAnsi="Times New Roman" w:cs="Times New Roman"/>
        </w:rPr>
        <w:t xml:space="preserve"> systems</w:t>
      </w:r>
      <w:r w:rsidR="009D1B53">
        <w:rPr>
          <w:rFonts w:ascii="Times New Roman" w:hAnsi="Times New Roman" w:cs="Times New Roman"/>
        </w:rPr>
        <w:t xml:space="preserve"> biology</w:t>
      </w:r>
      <w:ins w:id="76" w:author="jkarr" w:date="2011-11-13T21:13:00Z">
        <w:r w:rsidR="005C1CCA">
          <w:rPr>
            <w:rFonts w:ascii="Times New Roman" w:hAnsi="Times New Roman" w:cs="Times New Roman"/>
          </w:rPr>
          <w:t>,</w:t>
        </w:r>
      </w:ins>
      <w:r w:rsidR="009D1B53">
        <w:rPr>
          <w:rFonts w:ascii="Times New Roman" w:hAnsi="Times New Roman" w:cs="Times New Roman"/>
        </w:rPr>
        <w:t xml:space="preserve"> </w:t>
      </w:r>
      <w:r w:rsidR="00A81C54">
        <w:rPr>
          <w:rFonts w:ascii="Times New Roman" w:hAnsi="Times New Roman" w:cs="Times New Roman"/>
        </w:rPr>
        <w:t>and I enjoyed how it required</w:t>
      </w:r>
      <w:ins w:id="77" w:author="jkarr" w:date="2011-11-13T21:13:00Z">
        <w:r w:rsidR="005C1CCA">
          <w:rPr>
            <w:rFonts w:ascii="Times New Roman" w:hAnsi="Times New Roman" w:cs="Times New Roman"/>
          </w:rPr>
          <w:t xml:space="preserve"> </w:t>
        </w:r>
      </w:ins>
      <w:r w:rsidR="00CC5913">
        <w:rPr>
          <w:rFonts w:ascii="Times New Roman" w:hAnsi="Times New Roman" w:cs="Times New Roman"/>
        </w:rPr>
        <w:t>an excellent grasp</w:t>
      </w:r>
      <w:r w:rsidR="00C4456A">
        <w:rPr>
          <w:rFonts w:ascii="Times New Roman" w:hAnsi="Times New Roman" w:cs="Times New Roman"/>
        </w:rPr>
        <w:t xml:space="preserve"> of the </w:t>
      </w:r>
      <w:r w:rsidR="00E52A09">
        <w:rPr>
          <w:rFonts w:ascii="Times New Roman" w:hAnsi="Times New Roman" w:cs="Times New Roman"/>
        </w:rPr>
        <w:t>experimental biology literature with</w:t>
      </w:r>
      <w:r w:rsidR="003278DF">
        <w:rPr>
          <w:rFonts w:ascii="Times New Roman" w:hAnsi="Times New Roman" w:cs="Times New Roman"/>
        </w:rPr>
        <w:t xml:space="preserve"> the ability to make modeling </w:t>
      </w:r>
      <w:r w:rsidR="00CC5913">
        <w:rPr>
          <w:rFonts w:ascii="Times New Roman" w:hAnsi="Times New Roman" w:cs="Times New Roman"/>
        </w:rPr>
        <w:t>approximations</w:t>
      </w:r>
      <w:r w:rsidR="00914D11">
        <w:rPr>
          <w:rFonts w:ascii="Times New Roman" w:hAnsi="Times New Roman" w:cs="Times New Roman"/>
        </w:rPr>
        <w:t>.</w:t>
      </w:r>
      <w:ins w:id="78" w:author="jkarr" w:date="2011-11-13T21:13:00Z">
        <w:r w:rsidR="005C1CCA">
          <w:rPr>
            <w:rFonts w:ascii="Times New Roman" w:hAnsi="Times New Roman" w:cs="Times New Roman"/>
          </w:rPr>
          <w:t xml:space="preserve"> </w:t>
        </w:r>
      </w:ins>
      <w:r w:rsidR="000C4EA9" w:rsidRPr="00CD39F7">
        <w:rPr>
          <w:rFonts w:ascii="Times New Roman" w:hAnsi="Times New Roman" w:cs="Times New Roman"/>
        </w:rPr>
        <w:t xml:space="preserve">Despite </w:t>
      </w:r>
      <w:ins w:id="79" w:author="jkarr" w:date="2011-11-13T21:14:00Z">
        <w:r w:rsidR="005C1CCA">
          <w:rPr>
            <w:rFonts w:ascii="Times New Roman" w:hAnsi="Times New Roman" w:cs="Times New Roman"/>
          </w:rPr>
          <w:t xml:space="preserve">taking </w:t>
        </w:r>
      </w:ins>
      <w:r w:rsidR="00712168">
        <w:rPr>
          <w:rFonts w:ascii="Times New Roman" w:hAnsi="Times New Roman" w:cs="Times New Roman"/>
        </w:rPr>
        <w:t>additional</w:t>
      </w:r>
      <w:r w:rsidR="000C4EA9" w:rsidRPr="00CD39F7">
        <w:rPr>
          <w:rFonts w:ascii="Times New Roman" w:hAnsi="Times New Roman" w:cs="Times New Roman"/>
        </w:rPr>
        <w:t xml:space="preserve"> coursework and </w:t>
      </w:r>
      <w:ins w:id="80" w:author="jkarr" w:date="2011-11-13T21:14:00Z">
        <w:r w:rsidR="005C1CCA">
          <w:rPr>
            <w:rFonts w:ascii="Times New Roman" w:hAnsi="Times New Roman" w:cs="Times New Roman"/>
          </w:rPr>
          <w:t xml:space="preserve">conducting </w:t>
        </w:r>
      </w:ins>
      <w:r w:rsidR="000C4EA9" w:rsidRPr="00CD39F7">
        <w:rPr>
          <w:rFonts w:ascii="Times New Roman" w:hAnsi="Times New Roman" w:cs="Times New Roman"/>
        </w:rPr>
        <w:t>research</w:t>
      </w:r>
      <w:ins w:id="81" w:author="jkarr" w:date="2011-11-13T21:15:00Z">
        <w:r w:rsidR="005C1CCA">
          <w:rPr>
            <w:rFonts w:ascii="Times New Roman" w:hAnsi="Times New Roman" w:cs="Times New Roman"/>
          </w:rPr>
          <w:t>,</w:t>
        </w:r>
      </w:ins>
      <w:r w:rsidR="000C4EA9" w:rsidRPr="00CD39F7">
        <w:rPr>
          <w:rFonts w:ascii="Times New Roman" w:hAnsi="Times New Roman" w:cs="Times New Roman"/>
        </w:rPr>
        <w:t xml:space="preserve"> I </w:t>
      </w:r>
      <w:del w:id="82" w:author="jkarr" w:date="2011-11-13T21:14:00Z">
        <w:r w:rsidR="000C4EA9" w:rsidRPr="00CD39F7" w:rsidDel="005C1CCA">
          <w:rPr>
            <w:rFonts w:ascii="Times New Roman" w:hAnsi="Times New Roman" w:cs="Times New Roman"/>
          </w:rPr>
          <w:delText xml:space="preserve">was </w:delText>
        </w:r>
      </w:del>
      <w:ins w:id="83" w:author="jkarr" w:date="2011-11-13T21:14:00Z">
        <w:r w:rsidR="005C1CCA">
          <w:rPr>
            <w:rFonts w:ascii="Times New Roman" w:hAnsi="Times New Roman" w:cs="Times New Roman"/>
          </w:rPr>
          <w:t>made</w:t>
        </w:r>
        <w:r w:rsidR="005C1CCA" w:rsidRPr="00CD39F7">
          <w:rPr>
            <w:rFonts w:ascii="Times New Roman" w:hAnsi="Times New Roman" w:cs="Times New Roman"/>
          </w:rPr>
          <w:t xml:space="preserve"> </w:t>
        </w:r>
      </w:ins>
      <w:del w:id="84" w:author="jkarr" w:date="2011-11-13T21:14:00Z">
        <w:r w:rsidR="000C4EA9" w:rsidRPr="00CD39F7" w:rsidDel="005C1CCA">
          <w:rPr>
            <w:rFonts w:ascii="Times New Roman" w:hAnsi="Times New Roman" w:cs="Times New Roman"/>
          </w:rPr>
          <w:delText xml:space="preserve">on </w:delText>
        </w:r>
      </w:del>
      <w:r w:rsidR="000C4EA9" w:rsidRPr="00CD39F7">
        <w:rPr>
          <w:rFonts w:ascii="Times New Roman" w:hAnsi="Times New Roman" w:cs="Times New Roman"/>
        </w:rPr>
        <w:t xml:space="preserve">the Dean’s List </w:t>
      </w:r>
      <w:del w:id="85" w:author="jkarr" w:date="2011-11-13T21:15:00Z">
        <w:r w:rsidR="000C4EA9" w:rsidRPr="00CD39F7" w:rsidDel="005C1CCA">
          <w:rPr>
            <w:rFonts w:ascii="Times New Roman" w:hAnsi="Times New Roman" w:cs="Times New Roman"/>
          </w:rPr>
          <w:delText xml:space="preserve">for </w:delText>
        </w:r>
      </w:del>
      <w:r w:rsidR="000C4EA9" w:rsidRPr="00CD39F7">
        <w:rPr>
          <w:rFonts w:ascii="Times New Roman" w:hAnsi="Times New Roman" w:cs="Times New Roman"/>
        </w:rPr>
        <w:t>12 quarters</w:t>
      </w:r>
      <w:ins w:id="86" w:author="jkarr" w:date="2011-11-13T21:16:00Z">
        <w:r w:rsidR="005C1CCA">
          <w:rPr>
            <w:rFonts w:ascii="Times New Roman" w:hAnsi="Times New Roman" w:cs="Times New Roman"/>
          </w:rPr>
          <w:t xml:space="preserve">, </w:t>
        </w:r>
      </w:ins>
      <w:del w:id="87" w:author="jkarr" w:date="2011-11-13T21:15:00Z">
        <w:r w:rsidR="000C4EA9" w:rsidRPr="00CD39F7" w:rsidDel="005C1CCA">
          <w:rPr>
            <w:rFonts w:ascii="Times New Roman" w:hAnsi="Times New Roman" w:cs="Times New Roman"/>
          </w:rPr>
          <w:delText>, maintained</w:delText>
        </w:r>
      </w:del>
      <w:ins w:id="88" w:author="jkarr" w:date="2011-11-13T21:15:00Z">
        <w:r w:rsidR="005C1CCA">
          <w:rPr>
            <w:rFonts w:ascii="Times New Roman" w:hAnsi="Times New Roman" w:cs="Times New Roman"/>
          </w:rPr>
          <w:t>earned</w:t>
        </w:r>
      </w:ins>
      <w:r w:rsidR="000C4EA9" w:rsidRPr="00CD39F7">
        <w:rPr>
          <w:rFonts w:ascii="Times New Roman" w:hAnsi="Times New Roman" w:cs="Times New Roman"/>
        </w:rPr>
        <w:t xml:space="preserve"> the highest GPA </w:t>
      </w:r>
      <w:ins w:id="89" w:author="jkarr" w:date="2011-11-13T21:15:00Z">
        <w:r w:rsidR="005C1CCA">
          <w:rPr>
            <w:rFonts w:ascii="Times New Roman" w:hAnsi="Times New Roman" w:cs="Times New Roman"/>
          </w:rPr>
          <w:t xml:space="preserve">among </w:t>
        </w:r>
      </w:ins>
      <w:r w:rsidR="0077458A">
        <w:rPr>
          <w:rFonts w:ascii="Times New Roman" w:hAnsi="Times New Roman" w:cs="Times New Roman"/>
        </w:rPr>
        <w:t xml:space="preserve">my </w:t>
      </w:r>
      <w:r w:rsidR="00F25E4D">
        <w:rPr>
          <w:rFonts w:ascii="Times New Roman" w:hAnsi="Times New Roman" w:cs="Times New Roman"/>
        </w:rPr>
        <w:t>chemical engineering class</w:t>
      </w:r>
      <w:ins w:id="90" w:author="jkarr" w:date="2011-11-13T21:16:00Z">
        <w:r w:rsidR="005C1CCA">
          <w:rPr>
            <w:rFonts w:ascii="Times New Roman" w:hAnsi="Times New Roman" w:cs="Times New Roman"/>
          </w:rPr>
          <w:t>,</w:t>
        </w:r>
      </w:ins>
      <w:r w:rsidR="000C4EA9" w:rsidRPr="00CD39F7">
        <w:rPr>
          <w:rFonts w:ascii="Times New Roman" w:hAnsi="Times New Roman" w:cs="Times New Roman"/>
        </w:rPr>
        <w:t xml:space="preserve"> and received the </w:t>
      </w:r>
      <w:ins w:id="91" w:author="jkarr" w:date="2011-11-13T21:16:00Z">
        <w:r w:rsidR="005C1CCA">
          <w:rPr>
            <w:rFonts w:ascii="Times New Roman" w:hAnsi="Times New Roman" w:cs="Times New Roman"/>
          </w:rPr>
          <w:t xml:space="preserve">engineering faculty's </w:t>
        </w:r>
      </w:ins>
      <w:r w:rsidR="000C4EA9" w:rsidRPr="00CD39F7">
        <w:rPr>
          <w:rFonts w:ascii="Times New Roman" w:hAnsi="Times New Roman" w:cs="Times New Roman"/>
        </w:rPr>
        <w:t>prestigious McCormick Award</w:t>
      </w:r>
      <w:ins w:id="92" w:author="jkarr" w:date="2011-11-13T21:16:00Z">
        <w:r w:rsidR="005C1CCA">
          <w:rPr>
            <w:rFonts w:ascii="Times New Roman" w:hAnsi="Times New Roman" w:cs="Times New Roman"/>
          </w:rPr>
          <w:t xml:space="preserve"> </w:t>
        </w:r>
      </w:ins>
      <w:del w:id="93" w:author="jkarr" w:date="2011-11-13T21:17:00Z">
        <w:r w:rsidR="000C4EA9" w:rsidRPr="00CD39F7" w:rsidDel="005C1CCA">
          <w:rPr>
            <w:rFonts w:ascii="Times New Roman" w:hAnsi="Times New Roman" w:cs="Times New Roman"/>
          </w:rPr>
          <w:delText xml:space="preserve"> </w:delText>
        </w:r>
      </w:del>
      <w:r w:rsidR="00284535">
        <w:rPr>
          <w:rFonts w:ascii="Times New Roman" w:hAnsi="Times New Roman" w:cs="Times New Roman"/>
        </w:rPr>
        <w:t xml:space="preserve">given to </w:t>
      </w:r>
      <w:del w:id="94" w:author="jkarr" w:date="2011-11-13T21:17:00Z">
        <w:r w:rsidR="00284535" w:rsidDel="005C1CCA">
          <w:rPr>
            <w:rFonts w:ascii="Times New Roman" w:hAnsi="Times New Roman" w:cs="Times New Roman"/>
          </w:rPr>
          <w:delText>the</w:delText>
        </w:r>
        <w:r w:rsidR="006B35A5" w:rsidDel="005C1CCA">
          <w:rPr>
            <w:rFonts w:ascii="Times New Roman" w:hAnsi="Times New Roman" w:cs="Times New Roman"/>
          </w:rPr>
          <w:delText xml:space="preserve"> engineering faculty’s choice of</w:delText>
        </w:r>
        <w:r w:rsidR="00B50911" w:rsidDel="005C1CCA">
          <w:rPr>
            <w:rFonts w:ascii="Times New Roman" w:hAnsi="Times New Roman" w:cs="Times New Roman"/>
          </w:rPr>
          <w:delText xml:space="preserve"> </w:delText>
        </w:r>
      </w:del>
      <w:r w:rsidR="00B50911">
        <w:rPr>
          <w:rFonts w:ascii="Times New Roman" w:hAnsi="Times New Roman" w:cs="Times New Roman"/>
        </w:rPr>
        <w:t xml:space="preserve">top </w:t>
      </w:r>
      <w:del w:id="95" w:author="jkarr" w:date="2011-11-13T21:17:00Z">
        <w:r w:rsidR="00B50911" w:rsidDel="005C1CCA">
          <w:rPr>
            <w:rFonts w:ascii="Times New Roman" w:hAnsi="Times New Roman" w:cs="Times New Roman"/>
          </w:rPr>
          <w:delText xml:space="preserve">graduating </w:delText>
        </w:r>
      </w:del>
      <w:r w:rsidR="006B35A5">
        <w:rPr>
          <w:rFonts w:ascii="Times New Roman" w:hAnsi="Times New Roman" w:cs="Times New Roman"/>
        </w:rPr>
        <w:t>senior</w:t>
      </w:r>
      <w:ins w:id="96" w:author="jkarr" w:date="2011-11-13T21:17:00Z">
        <w:r w:rsidR="005C1CCA">
          <w:rPr>
            <w:rFonts w:ascii="Times New Roman" w:hAnsi="Times New Roman" w:cs="Times New Roman"/>
          </w:rPr>
          <w:t xml:space="preserve"> engineering student</w:t>
        </w:r>
      </w:ins>
      <w:r w:rsidR="008200B2" w:rsidRPr="00CD39F7">
        <w:rPr>
          <w:rFonts w:ascii="Times New Roman" w:hAnsi="Times New Roman" w:cs="Times New Roman"/>
        </w:rPr>
        <w:t>.</w:t>
      </w:r>
      <w:ins w:id="97" w:author="jkarr" w:date="2011-11-13T21:17:00Z">
        <w:r w:rsidR="005C1CCA">
          <w:rPr>
            <w:rFonts w:ascii="Times New Roman" w:hAnsi="Times New Roman" w:cs="Times New Roman"/>
          </w:rPr>
          <w:t xml:space="preserve"> </w:t>
        </w:r>
      </w:ins>
      <w:r w:rsidR="000A60D6">
        <w:rPr>
          <w:rFonts w:ascii="Times New Roman" w:hAnsi="Times New Roman" w:cs="Times New Roman"/>
        </w:rPr>
        <w:t xml:space="preserve">I decided to attend Stanford University for graduate school and pursue </w:t>
      </w:r>
      <w:r w:rsidR="00E949DD">
        <w:rPr>
          <w:rFonts w:ascii="Times New Roman" w:hAnsi="Times New Roman" w:cs="Times New Roman"/>
        </w:rPr>
        <w:t>a PhD in chemical engineering under the guidance of Prof. Markus Covert in</w:t>
      </w:r>
      <w:ins w:id="98" w:author="jkarr" w:date="2011-11-13T21:17:00Z">
        <w:r w:rsidR="005C1CCA">
          <w:rPr>
            <w:rFonts w:ascii="Times New Roman" w:hAnsi="Times New Roman" w:cs="Times New Roman"/>
          </w:rPr>
          <w:t xml:space="preserve"> the Department of</w:t>
        </w:r>
      </w:ins>
      <w:r w:rsidR="00E949DD">
        <w:rPr>
          <w:rFonts w:ascii="Times New Roman" w:hAnsi="Times New Roman" w:cs="Times New Roman"/>
        </w:rPr>
        <w:t xml:space="preserve"> Bioengineering.</w:t>
      </w:r>
      <w:ins w:id="99" w:author="jkarr" w:date="2011-11-13T21:17:00Z">
        <w:r w:rsidR="005C1CCA">
          <w:rPr>
            <w:rFonts w:ascii="Times New Roman" w:hAnsi="Times New Roman" w:cs="Times New Roman"/>
          </w:rPr>
          <w:t xml:space="preserve"> </w:t>
        </w:r>
      </w:ins>
      <w:r w:rsidR="00875257">
        <w:rPr>
          <w:rFonts w:ascii="Times New Roman" w:hAnsi="Times New Roman" w:cs="Times New Roman"/>
        </w:rPr>
        <w:t xml:space="preserve">My work with Prof. Covert </w:t>
      </w:r>
      <w:r w:rsidR="00763B47">
        <w:rPr>
          <w:rFonts w:ascii="Times New Roman" w:hAnsi="Times New Roman" w:cs="Times New Roman"/>
        </w:rPr>
        <w:t xml:space="preserve">on host-virus interactions is a perfect </w:t>
      </w:r>
      <w:r w:rsidR="00347E6F">
        <w:rPr>
          <w:rFonts w:ascii="Times New Roman" w:hAnsi="Times New Roman" w:cs="Times New Roman"/>
        </w:rPr>
        <w:t xml:space="preserve">fit </w:t>
      </w:r>
      <w:ins w:id="100" w:author="jkarr" w:date="2011-11-13T21:17:00Z">
        <w:r w:rsidR="005C1CCA">
          <w:rPr>
            <w:rFonts w:ascii="Times New Roman" w:hAnsi="Times New Roman" w:cs="Times New Roman"/>
          </w:rPr>
          <w:t xml:space="preserve">to </w:t>
        </w:r>
      </w:ins>
      <w:r w:rsidR="00347E6F">
        <w:rPr>
          <w:rFonts w:ascii="Times New Roman" w:hAnsi="Times New Roman" w:cs="Times New Roman"/>
        </w:rPr>
        <w:t>my scientific interest</w:t>
      </w:r>
      <w:ins w:id="101" w:author="jkarr" w:date="2011-11-13T21:17:00Z">
        <w:r w:rsidR="005C1CCA">
          <w:rPr>
            <w:rFonts w:ascii="Times New Roman" w:hAnsi="Times New Roman" w:cs="Times New Roman"/>
          </w:rPr>
          <w:t xml:space="preserve">s </w:t>
        </w:r>
      </w:ins>
      <w:r w:rsidR="00EE19F0">
        <w:rPr>
          <w:rFonts w:ascii="Times New Roman" w:hAnsi="Times New Roman" w:cs="Times New Roman"/>
        </w:rPr>
        <w:t>in</w:t>
      </w:r>
      <w:r w:rsidR="00347E6F">
        <w:rPr>
          <w:rFonts w:ascii="Times New Roman" w:hAnsi="Times New Roman" w:cs="Times New Roman"/>
        </w:rPr>
        <w:t xml:space="preserve"> </w:t>
      </w:r>
      <w:ins w:id="102" w:author="jkarr" w:date="2011-11-13T21:18:00Z">
        <w:r w:rsidR="005C1CCA">
          <w:rPr>
            <w:rFonts w:ascii="Times New Roman" w:hAnsi="Times New Roman" w:cs="Times New Roman"/>
          </w:rPr>
          <w:t xml:space="preserve">interdisciplinary </w:t>
        </w:r>
      </w:ins>
      <w:ins w:id="103" w:author="jkarr" w:date="2011-11-13T21:19:00Z">
        <w:r w:rsidR="00724A9F">
          <w:rPr>
            <w:rFonts w:ascii="Times New Roman" w:hAnsi="Times New Roman" w:cs="Times New Roman"/>
          </w:rPr>
          <w:t xml:space="preserve">engineering, </w:t>
        </w:r>
      </w:ins>
      <w:del w:id="104" w:author="jkarr" w:date="2011-11-13T21:18:00Z">
        <w:r w:rsidR="00347E6F" w:rsidDel="00724A9F">
          <w:rPr>
            <w:rFonts w:ascii="Times New Roman" w:hAnsi="Times New Roman" w:cs="Times New Roman"/>
          </w:rPr>
          <w:delText xml:space="preserve">computational systems </w:delText>
        </w:r>
      </w:del>
      <w:r w:rsidR="00347E6F">
        <w:rPr>
          <w:rFonts w:ascii="Times New Roman" w:hAnsi="Times New Roman" w:cs="Times New Roman"/>
        </w:rPr>
        <w:t>biology</w:t>
      </w:r>
      <w:ins w:id="105" w:author="jkarr" w:date="2011-11-13T21:18:00Z">
        <w:r w:rsidR="00724A9F">
          <w:rPr>
            <w:rFonts w:ascii="Times New Roman" w:hAnsi="Times New Roman" w:cs="Times New Roman"/>
          </w:rPr>
          <w:t xml:space="preserve">, </w:t>
        </w:r>
      </w:ins>
      <w:ins w:id="106" w:author="jkarr" w:date="2011-11-13T21:19:00Z">
        <w:r w:rsidR="00724A9F">
          <w:rPr>
            <w:rFonts w:ascii="Times New Roman" w:hAnsi="Times New Roman" w:cs="Times New Roman"/>
          </w:rPr>
          <w:t>and computer science</w:t>
        </w:r>
      </w:ins>
      <w:del w:id="107" w:author="jkarr" w:date="2011-11-13T21:18:00Z">
        <w:r w:rsidR="00347E6F" w:rsidDel="00724A9F">
          <w:rPr>
            <w:rFonts w:ascii="Times New Roman" w:hAnsi="Times New Roman" w:cs="Times New Roman"/>
          </w:rPr>
          <w:delText xml:space="preserve"> </w:delText>
        </w:r>
      </w:del>
      <w:ins w:id="108" w:author="jkarr" w:date="2011-11-13T21:18:00Z">
        <w:r w:rsidR="00724A9F">
          <w:rPr>
            <w:rFonts w:ascii="Times New Roman" w:hAnsi="Times New Roman" w:cs="Times New Roman"/>
          </w:rPr>
          <w:t xml:space="preserve"> </w:t>
        </w:r>
        <w:r w:rsidR="005C1CCA">
          <w:rPr>
            <w:rFonts w:ascii="Times New Roman" w:hAnsi="Times New Roman" w:cs="Times New Roman"/>
          </w:rPr>
          <w:t>research</w:t>
        </w:r>
      </w:ins>
      <w:del w:id="109" w:author="jkarr" w:date="2011-11-13T21:19:00Z">
        <w:r w:rsidR="00347E6F" w:rsidDel="00724A9F">
          <w:rPr>
            <w:rFonts w:ascii="Times New Roman" w:hAnsi="Times New Roman" w:cs="Times New Roman"/>
          </w:rPr>
          <w:delText>and interdisciplinary r</w:delText>
        </w:r>
        <w:r w:rsidR="00B45215" w:rsidDel="00724A9F">
          <w:rPr>
            <w:rFonts w:ascii="Times New Roman" w:hAnsi="Times New Roman" w:cs="Times New Roman"/>
          </w:rPr>
          <w:delText>esearch spanning basic biology and engineering</w:delText>
        </w:r>
      </w:del>
      <w:r w:rsidR="00B45215">
        <w:rPr>
          <w:rFonts w:ascii="Times New Roman" w:hAnsi="Times New Roman" w:cs="Times New Roman"/>
        </w:rPr>
        <w:t>.</w:t>
      </w:r>
    </w:p>
    <w:p w:rsidR="00041C45" w:rsidRPr="00CD39F7" w:rsidRDefault="00041C45" w:rsidP="00AD5C12">
      <w:pPr>
        <w:spacing w:line="24" w:lineRule="auto"/>
        <w:jc w:val="both"/>
        <w:rPr>
          <w:rFonts w:ascii="Times New Roman" w:hAnsi="Times New Roman" w:cs="Times New Roman"/>
        </w:rPr>
      </w:pPr>
    </w:p>
    <w:p w:rsidR="00041C45" w:rsidRPr="00CD39F7" w:rsidRDefault="00A50501" w:rsidP="00B009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part of my </w:t>
      </w:r>
      <w:r w:rsidR="00E506CA">
        <w:rPr>
          <w:rFonts w:ascii="Times New Roman" w:hAnsi="Times New Roman" w:cs="Times New Roman"/>
        </w:rPr>
        <w:t xml:space="preserve">college </w:t>
      </w:r>
      <w:r>
        <w:rPr>
          <w:rFonts w:ascii="Times New Roman" w:hAnsi="Times New Roman" w:cs="Times New Roman"/>
        </w:rPr>
        <w:t>education</w:t>
      </w:r>
      <w:r w:rsidR="00723219">
        <w:rPr>
          <w:rFonts w:ascii="Times New Roman" w:hAnsi="Times New Roman" w:cs="Times New Roman"/>
        </w:rPr>
        <w:t xml:space="preserve"> I felt </w:t>
      </w:r>
      <w:r w:rsidR="009B4C99">
        <w:rPr>
          <w:rFonts w:ascii="Times New Roman" w:hAnsi="Times New Roman" w:cs="Times New Roman"/>
        </w:rPr>
        <w:t xml:space="preserve">it was important to </w:t>
      </w:r>
      <w:del w:id="110" w:author="jkarr" w:date="2011-11-13T21:19:00Z">
        <w:r w:rsidR="00723219" w:rsidDel="00724A9F">
          <w:rPr>
            <w:rFonts w:ascii="Times New Roman" w:hAnsi="Times New Roman" w:cs="Times New Roman"/>
          </w:rPr>
          <w:delText xml:space="preserve">experience </w:delText>
        </w:r>
      </w:del>
      <w:ins w:id="111" w:author="jkarr" w:date="2011-11-13T21:19:00Z">
        <w:r w:rsidR="00724A9F">
          <w:rPr>
            <w:rFonts w:ascii="Times New Roman" w:hAnsi="Times New Roman" w:cs="Times New Roman"/>
          </w:rPr>
          <w:t>explore</w:t>
        </w:r>
        <w:r w:rsidR="00724A9F">
          <w:rPr>
            <w:rFonts w:ascii="Times New Roman" w:hAnsi="Times New Roman" w:cs="Times New Roman"/>
          </w:rPr>
          <w:t xml:space="preserve"> </w:t>
        </w:r>
        <w:r w:rsidR="00724A9F">
          <w:rPr>
            <w:rFonts w:ascii="Times New Roman" w:hAnsi="Times New Roman" w:cs="Times New Roman"/>
          </w:rPr>
          <w:t>professional science and e</w:t>
        </w:r>
      </w:ins>
      <w:ins w:id="112" w:author="jkarr" w:date="2011-11-13T21:20:00Z">
        <w:r w:rsidR="00724A9F">
          <w:rPr>
            <w:rFonts w:ascii="Times New Roman" w:hAnsi="Times New Roman" w:cs="Times New Roman"/>
          </w:rPr>
          <w:t>n</w:t>
        </w:r>
      </w:ins>
      <w:ins w:id="113" w:author="jkarr" w:date="2011-11-13T21:19:00Z">
        <w:r w:rsidR="00724A9F">
          <w:rPr>
            <w:rFonts w:ascii="Times New Roman" w:hAnsi="Times New Roman" w:cs="Times New Roman"/>
          </w:rPr>
          <w:t xml:space="preserve">gineering </w:t>
        </w:r>
      </w:ins>
      <w:del w:id="114" w:author="jkarr" w:date="2011-11-13T21:19:00Z">
        <w:r w:rsidR="000810BD" w:rsidDel="00724A9F">
          <w:rPr>
            <w:rFonts w:ascii="Times New Roman" w:hAnsi="Times New Roman" w:cs="Times New Roman"/>
          </w:rPr>
          <w:delText xml:space="preserve">what </w:delText>
        </w:r>
      </w:del>
      <w:r w:rsidR="000810BD">
        <w:rPr>
          <w:rFonts w:ascii="Times New Roman" w:hAnsi="Times New Roman" w:cs="Times New Roman"/>
        </w:rPr>
        <w:t xml:space="preserve">opportunities </w:t>
      </w:r>
      <w:del w:id="115" w:author="jkarr" w:date="2011-11-13T21:20:00Z">
        <w:r w:rsidR="000810BD" w:rsidDel="00724A9F">
          <w:rPr>
            <w:rFonts w:ascii="Times New Roman" w:hAnsi="Times New Roman" w:cs="Times New Roman"/>
          </w:rPr>
          <w:delText xml:space="preserve">existed </w:delText>
        </w:r>
        <w:r w:rsidR="00D2176F" w:rsidDel="00724A9F">
          <w:rPr>
            <w:rFonts w:ascii="Times New Roman" w:hAnsi="Times New Roman" w:cs="Times New Roman"/>
          </w:rPr>
          <w:delText>outside of</w:delText>
        </w:r>
      </w:del>
      <w:ins w:id="116" w:author="jkarr" w:date="2011-11-13T21:20:00Z">
        <w:r w:rsidR="00724A9F">
          <w:rPr>
            <w:rFonts w:ascii="Times New Roman" w:hAnsi="Times New Roman" w:cs="Times New Roman"/>
          </w:rPr>
          <w:t>beyond</w:t>
        </w:r>
      </w:ins>
      <w:r w:rsidR="00D2176F">
        <w:rPr>
          <w:rFonts w:ascii="Times New Roman" w:hAnsi="Times New Roman" w:cs="Times New Roman"/>
        </w:rPr>
        <w:t xml:space="preserve"> </w:t>
      </w:r>
      <w:r w:rsidR="00723219">
        <w:rPr>
          <w:rFonts w:ascii="Times New Roman" w:hAnsi="Times New Roman" w:cs="Times New Roman"/>
        </w:rPr>
        <w:t>academia</w:t>
      </w:r>
      <w:ins w:id="117" w:author="jkarr" w:date="2011-11-13T21:20:00Z">
        <w:r w:rsidR="00724A9F">
          <w:rPr>
            <w:rFonts w:ascii="Times New Roman" w:hAnsi="Times New Roman" w:cs="Times New Roman"/>
          </w:rPr>
          <w:t xml:space="preserve">. Consequently, </w:t>
        </w:r>
      </w:ins>
      <w:del w:id="118" w:author="jkarr" w:date="2011-11-13T21:20:00Z">
        <w:r w:rsidR="006662A1" w:rsidDel="00724A9F">
          <w:rPr>
            <w:rFonts w:ascii="Times New Roman" w:hAnsi="Times New Roman" w:cs="Times New Roman"/>
          </w:rPr>
          <w:delText xml:space="preserve"> and</w:delText>
        </w:r>
      </w:del>
      <w:r w:rsidR="00E13598">
        <w:rPr>
          <w:rFonts w:ascii="Times New Roman" w:hAnsi="Times New Roman" w:cs="Times New Roman"/>
        </w:rPr>
        <w:t>I</w:t>
      </w:r>
      <w:ins w:id="119" w:author="jkarr" w:date="2011-11-13T21:19:00Z">
        <w:r w:rsidR="00724A9F">
          <w:rPr>
            <w:rFonts w:ascii="Times New Roman" w:hAnsi="Times New Roman" w:cs="Times New Roman"/>
          </w:rPr>
          <w:t xml:space="preserve"> </w:t>
        </w:r>
      </w:ins>
      <w:del w:id="120" w:author="jkarr" w:date="2011-11-13T21:21:00Z">
        <w:r w:rsidR="00635441" w:rsidDel="00724A9F">
          <w:rPr>
            <w:rFonts w:ascii="Times New Roman" w:hAnsi="Times New Roman" w:cs="Times New Roman"/>
          </w:rPr>
          <w:delText>a</w:delText>
        </w:r>
        <w:r w:rsidR="00041C45" w:rsidRPr="005A4B71" w:rsidDel="00724A9F">
          <w:rPr>
            <w:rFonts w:ascii="Times New Roman" w:hAnsi="Times New Roman" w:cs="Times New Roman"/>
          </w:rPr>
          <w:delText xml:space="preserve">cquired </w:delText>
        </w:r>
      </w:del>
      <w:ins w:id="121" w:author="jkarr" w:date="2011-11-13T21:21:00Z">
        <w:r w:rsidR="00724A9F">
          <w:rPr>
            <w:rFonts w:ascii="Times New Roman" w:hAnsi="Times New Roman" w:cs="Times New Roman"/>
          </w:rPr>
          <w:t>obtained</w:t>
        </w:r>
        <w:r w:rsidR="00724A9F" w:rsidRPr="005A4B71">
          <w:rPr>
            <w:rFonts w:ascii="Times New Roman" w:hAnsi="Times New Roman" w:cs="Times New Roman"/>
          </w:rPr>
          <w:t xml:space="preserve"> </w:t>
        </w:r>
      </w:ins>
      <w:r w:rsidR="00041C45" w:rsidRPr="005A4B71">
        <w:rPr>
          <w:rFonts w:ascii="Times New Roman" w:hAnsi="Times New Roman" w:cs="Times New Roman"/>
        </w:rPr>
        <w:t>a</w:t>
      </w:r>
      <w:r w:rsidR="00635441">
        <w:rPr>
          <w:rFonts w:ascii="Times New Roman" w:hAnsi="Times New Roman" w:cs="Times New Roman"/>
        </w:rPr>
        <w:t xml:space="preserve"> cooperative education</w:t>
      </w:r>
      <w:r w:rsidR="00041C45" w:rsidRPr="005A4B71">
        <w:rPr>
          <w:rFonts w:ascii="Times New Roman" w:hAnsi="Times New Roman" w:cs="Times New Roman"/>
        </w:rPr>
        <w:t xml:space="preserve"> position </w:t>
      </w:r>
      <w:r w:rsidR="00041C45" w:rsidRPr="00CD39F7">
        <w:rPr>
          <w:rFonts w:ascii="Times New Roman" w:hAnsi="Times New Roman" w:cs="Times New Roman"/>
        </w:rPr>
        <w:t>at Applied Thin Films Inc. (ATFI)</w:t>
      </w:r>
      <w:r w:rsidR="007261FF">
        <w:rPr>
          <w:rFonts w:ascii="Times New Roman" w:hAnsi="Times New Roman" w:cs="Times New Roman"/>
        </w:rPr>
        <w:t xml:space="preserve">.  ATFI is a small, research driven </w:t>
      </w:r>
      <w:r w:rsidR="0056417C">
        <w:rPr>
          <w:rFonts w:ascii="Times New Roman" w:hAnsi="Times New Roman" w:cs="Times New Roman"/>
        </w:rPr>
        <w:t xml:space="preserve">start-up </w:t>
      </w:r>
      <w:r w:rsidR="00041C45" w:rsidRPr="00CD39F7">
        <w:rPr>
          <w:rFonts w:ascii="Times New Roman" w:hAnsi="Times New Roman" w:cs="Times New Roman"/>
        </w:rPr>
        <w:t>company</w:t>
      </w:r>
      <w:ins w:id="122" w:author="jkarr" w:date="2011-11-13T21:21:00Z">
        <w:r w:rsidR="00724A9F">
          <w:rPr>
            <w:rFonts w:ascii="Times New Roman" w:hAnsi="Times New Roman" w:cs="Times New Roman"/>
          </w:rPr>
          <w:t xml:space="preserve"> which develops thin-film technologies for solar cells. At AFTI</w:t>
        </w:r>
      </w:ins>
      <w:del w:id="123" w:author="jkarr" w:date="2011-11-13T21:21:00Z">
        <w:r w:rsidR="00D96694" w:rsidDel="00724A9F">
          <w:rPr>
            <w:rFonts w:ascii="Times New Roman" w:hAnsi="Times New Roman" w:cs="Times New Roman"/>
          </w:rPr>
          <w:delText>where</w:delText>
        </w:r>
      </w:del>
      <w:r w:rsidR="00201060">
        <w:rPr>
          <w:rFonts w:ascii="Times New Roman" w:hAnsi="Times New Roman" w:cs="Times New Roman"/>
        </w:rPr>
        <w:t xml:space="preserve"> I </w:t>
      </w:r>
      <w:del w:id="124" w:author="jkarr" w:date="2011-11-13T21:22:00Z">
        <w:r w:rsidR="00201060" w:rsidDel="00724A9F">
          <w:rPr>
            <w:rFonts w:ascii="Times New Roman" w:hAnsi="Times New Roman" w:cs="Times New Roman"/>
          </w:rPr>
          <w:lastRenderedPageBreak/>
          <w:delText>worked</w:delText>
        </w:r>
        <w:r w:rsidR="007261FF" w:rsidDel="00724A9F">
          <w:rPr>
            <w:rFonts w:ascii="Times New Roman" w:hAnsi="Times New Roman" w:cs="Times New Roman"/>
          </w:rPr>
          <w:delText xml:space="preserve"> </w:delText>
        </w:r>
      </w:del>
      <w:ins w:id="125" w:author="jkarr" w:date="2011-11-13T21:22:00Z">
        <w:r w:rsidR="00724A9F">
          <w:rPr>
            <w:rFonts w:ascii="Times New Roman" w:hAnsi="Times New Roman" w:cs="Times New Roman"/>
          </w:rPr>
          <w:t>conducted</w:t>
        </w:r>
        <w:r w:rsidR="00724A9F">
          <w:rPr>
            <w:rFonts w:ascii="Times New Roman" w:hAnsi="Times New Roman" w:cs="Times New Roman"/>
          </w:rPr>
          <w:t xml:space="preserve"> </w:t>
        </w:r>
      </w:ins>
      <w:del w:id="126" w:author="jkarr" w:date="2011-11-13T21:22:00Z">
        <w:r w:rsidR="007261FF" w:rsidDel="00724A9F">
          <w:rPr>
            <w:rFonts w:ascii="Times New Roman" w:hAnsi="Times New Roman" w:cs="Times New Roman"/>
          </w:rPr>
          <w:delText>on</w:delText>
        </w:r>
        <w:r w:rsidR="003B6277" w:rsidDel="00724A9F">
          <w:rPr>
            <w:rFonts w:ascii="Times New Roman" w:hAnsi="Times New Roman" w:cs="Times New Roman"/>
          </w:rPr>
          <w:delText xml:space="preserve"> </w:delText>
        </w:r>
      </w:del>
      <w:r w:rsidR="003B6277">
        <w:rPr>
          <w:rFonts w:ascii="Times New Roman" w:hAnsi="Times New Roman" w:cs="Times New Roman"/>
        </w:rPr>
        <w:t>basic</w:t>
      </w:r>
      <w:r w:rsidR="009D02FB">
        <w:rPr>
          <w:rFonts w:ascii="Times New Roman" w:hAnsi="Times New Roman" w:cs="Times New Roman"/>
        </w:rPr>
        <w:t xml:space="preserve"> </w:t>
      </w:r>
      <w:ins w:id="127" w:author="jkarr" w:date="2011-11-13T21:22:00Z">
        <w:r w:rsidR="00724A9F">
          <w:rPr>
            <w:rFonts w:ascii="Times New Roman" w:hAnsi="Times New Roman" w:cs="Times New Roman"/>
          </w:rPr>
          <w:t xml:space="preserve">engineering </w:t>
        </w:r>
      </w:ins>
      <w:r w:rsidR="009D02FB">
        <w:rPr>
          <w:rFonts w:ascii="Times New Roman" w:hAnsi="Times New Roman" w:cs="Times New Roman"/>
        </w:rPr>
        <w:t xml:space="preserve">research </w:t>
      </w:r>
      <w:del w:id="128" w:author="jkarr" w:date="2011-11-13T21:22:00Z">
        <w:r w:rsidR="009D02FB" w:rsidDel="00724A9F">
          <w:rPr>
            <w:rFonts w:ascii="Times New Roman" w:hAnsi="Times New Roman" w:cs="Times New Roman"/>
          </w:rPr>
          <w:delText xml:space="preserve">developing </w:delText>
        </w:r>
      </w:del>
      <w:ins w:id="129" w:author="jkarr" w:date="2011-11-13T21:22:00Z">
        <w:r w:rsidR="00724A9F">
          <w:rPr>
            <w:rFonts w:ascii="Times New Roman" w:hAnsi="Times New Roman" w:cs="Times New Roman"/>
          </w:rPr>
          <w:t xml:space="preserve">on </w:t>
        </w:r>
      </w:ins>
      <w:del w:id="130" w:author="jkarr" w:date="2011-11-13T21:22:00Z">
        <w:r w:rsidR="00FC5B4C" w:rsidDel="00724A9F">
          <w:rPr>
            <w:rFonts w:ascii="Times New Roman" w:hAnsi="Times New Roman" w:cs="Times New Roman"/>
          </w:rPr>
          <w:delText xml:space="preserve">their </w:delText>
        </w:r>
        <w:r w:rsidR="007261FF" w:rsidDel="00724A9F">
          <w:rPr>
            <w:rFonts w:ascii="Times New Roman" w:hAnsi="Times New Roman" w:cs="Times New Roman"/>
          </w:rPr>
          <w:delText xml:space="preserve">proprietary </w:delText>
        </w:r>
      </w:del>
      <w:r w:rsidR="007261FF">
        <w:rPr>
          <w:rFonts w:ascii="Times New Roman" w:hAnsi="Times New Roman" w:cs="Times New Roman"/>
        </w:rPr>
        <w:t>thin-film technologies for solar cell and aerospace applications</w:t>
      </w:r>
      <w:r w:rsidR="006712A9">
        <w:rPr>
          <w:rFonts w:ascii="Times New Roman" w:hAnsi="Times New Roman" w:cs="Times New Roman"/>
        </w:rPr>
        <w:t>.</w:t>
      </w:r>
      <w:ins w:id="131" w:author="jkarr" w:date="2011-11-13T21:22:00Z">
        <w:r w:rsidR="00724A9F">
          <w:rPr>
            <w:rFonts w:ascii="Times New Roman" w:hAnsi="Times New Roman" w:cs="Times New Roman"/>
          </w:rPr>
          <w:t xml:space="preserve"> For 3.5 year </w:t>
        </w:r>
      </w:ins>
      <w:r w:rsidR="00E90939">
        <w:rPr>
          <w:rFonts w:ascii="Times New Roman" w:hAnsi="Times New Roman" w:cs="Times New Roman"/>
        </w:rPr>
        <w:t xml:space="preserve">I </w:t>
      </w:r>
      <w:r w:rsidR="0014477F">
        <w:rPr>
          <w:rFonts w:ascii="Times New Roman" w:hAnsi="Times New Roman" w:cs="Times New Roman"/>
        </w:rPr>
        <w:t xml:space="preserve">alternated between school and </w:t>
      </w:r>
      <w:r w:rsidR="00E90939">
        <w:rPr>
          <w:rFonts w:ascii="Times New Roman" w:hAnsi="Times New Roman" w:cs="Times New Roman"/>
        </w:rPr>
        <w:t xml:space="preserve">full time </w:t>
      </w:r>
      <w:r w:rsidR="00602CAC">
        <w:rPr>
          <w:rFonts w:ascii="Times New Roman" w:hAnsi="Times New Roman" w:cs="Times New Roman"/>
        </w:rPr>
        <w:t>employment</w:t>
      </w:r>
      <w:ins w:id="132" w:author="jkarr" w:date="2011-11-13T21:22:00Z">
        <w:r w:rsidR="00724A9F">
          <w:rPr>
            <w:rFonts w:ascii="Times New Roman" w:hAnsi="Times New Roman" w:cs="Times New Roman"/>
          </w:rPr>
          <w:t>.</w:t>
        </w:r>
      </w:ins>
      <w:r w:rsidR="00602CAC">
        <w:rPr>
          <w:rFonts w:ascii="Times New Roman" w:hAnsi="Times New Roman" w:cs="Times New Roman"/>
        </w:rPr>
        <w:t xml:space="preserve"> </w:t>
      </w:r>
      <w:del w:id="133" w:author="jkarr" w:date="2011-11-13T21:23:00Z">
        <w:r w:rsidR="00493650" w:rsidDel="00724A9F">
          <w:rPr>
            <w:rFonts w:ascii="Times New Roman" w:hAnsi="Times New Roman" w:cs="Times New Roman"/>
          </w:rPr>
          <w:delText>for 3</w:delText>
        </w:r>
        <w:r w:rsidR="0014477F" w:rsidDel="00724A9F">
          <w:rPr>
            <w:rFonts w:ascii="Times New Roman" w:hAnsi="Times New Roman" w:cs="Times New Roman"/>
          </w:rPr>
          <w:delText>.5 years</w:delText>
        </w:r>
        <w:r w:rsidR="000A2A40" w:rsidDel="00724A9F">
          <w:rPr>
            <w:rFonts w:ascii="Times New Roman" w:hAnsi="Times New Roman" w:cs="Times New Roman"/>
          </w:rPr>
          <w:delText>and d</w:delText>
        </w:r>
      </w:del>
      <w:ins w:id="134" w:author="jkarr" w:date="2011-11-13T21:23:00Z">
        <w:r w:rsidR="00724A9F">
          <w:rPr>
            <w:rFonts w:ascii="Times New Roman" w:hAnsi="Times New Roman" w:cs="Times New Roman"/>
          </w:rPr>
          <w:t>My supervisor,</w:t>
        </w:r>
      </w:ins>
      <w:del w:id="135" w:author="jkarr" w:date="2011-11-13T21:23:00Z">
        <w:r w:rsidR="000A2A40" w:rsidDel="00724A9F">
          <w:rPr>
            <w:rFonts w:ascii="Times New Roman" w:hAnsi="Times New Roman" w:cs="Times New Roman"/>
          </w:rPr>
          <w:delText xml:space="preserve">uring this time </w:delText>
        </w:r>
        <w:r w:rsidR="00FB4259" w:rsidDel="00724A9F">
          <w:rPr>
            <w:rFonts w:ascii="Times New Roman" w:hAnsi="Times New Roman" w:cs="Times New Roman"/>
          </w:rPr>
          <w:delText>my</w:delText>
        </w:r>
        <w:r w:rsidR="006D46D8" w:rsidDel="00724A9F">
          <w:rPr>
            <w:rFonts w:ascii="Times New Roman" w:hAnsi="Times New Roman" w:cs="Times New Roman"/>
          </w:rPr>
          <w:delText xml:space="preserve"> supervisor</w:delText>
        </w:r>
        <w:r w:rsidR="00302DFB" w:rsidDel="00724A9F">
          <w:rPr>
            <w:rFonts w:ascii="Times New Roman" w:hAnsi="Times New Roman" w:cs="Times New Roman"/>
          </w:rPr>
          <w:delText>,</w:delText>
        </w:r>
      </w:del>
      <w:r w:rsidR="008B23D8">
        <w:rPr>
          <w:rFonts w:ascii="Times New Roman" w:hAnsi="Times New Roman" w:cs="Times New Roman"/>
        </w:rPr>
        <w:t xml:space="preserve"> </w:t>
      </w:r>
      <w:commentRangeStart w:id="136"/>
      <w:r w:rsidR="008B23D8">
        <w:rPr>
          <w:rFonts w:ascii="Times New Roman" w:hAnsi="Times New Roman" w:cs="Times New Roman"/>
        </w:rPr>
        <w:t>Dr.</w:t>
      </w:r>
      <w:r w:rsidR="00FB4259">
        <w:rPr>
          <w:rFonts w:ascii="Times New Roman" w:hAnsi="Times New Roman" w:cs="Times New Roman"/>
        </w:rPr>
        <w:t xml:space="preserve"> Todd Gudgel</w:t>
      </w:r>
      <w:r w:rsidR="00302DFB">
        <w:rPr>
          <w:rFonts w:ascii="Times New Roman" w:hAnsi="Times New Roman" w:cs="Times New Roman"/>
        </w:rPr>
        <w:t>,</w:t>
      </w:r>
      <w:ins w:id="137" w:author="jkarr" w:date="2011-11-13T20:57:00Z">
        <w:r w:rsidR="007335BB">
          <w:rPr>
            <w:rFonts w:ascii="Times New Roman" w:hAnsi="Times New Roman" w:cs="Times New Roman"/>
          </w:rPr>
          <w:t xml:space="preserve"> </w:t>
        </w:r>
      </w:ins>
      <w:commentRangeEnd w:id="136"/>
      <w:ins w:id="138" w:author="jkarr" w:date="2011-11-13T21:25:00Z">
        <w:r w:rsidR="00724A9F">
          <w:rPr>
            <w:rStyle w:val="CommentReference"/>
          </w:rPr>
          <w:commentReference w:id="136"/>
        </w:r>
      </w:ins>
      <w:r w:rsidR="00041C45" w:rsidRPr="00CD39F7">
        <w:rPr>
          <w:rFonts w:ascii="Times New Roman" w:hAnsi="Times New Roman" w:cs="Times New Roman"/>
        </w:rPr>
        <w:t>made a distinct impression on me</w:t>
      </w:r>
      <w:ins w:id="139" w:author="jkarr" w:date="2011-11-13T21:23:00Z">
        <w:r w:rsidR="00724A9F">
          <w:rPr>
            <w:rFonts w:ascii="Times New Roman" w:hAnsi="Times New Roman" w:cs="Times New Roman"/>
          </w:rPr>
          <w:t xml:space="preserve"> throughout my tenure at AFTI</w:t>
        </w:r>
      </w:ins>
      <w:r w:rsidR="00767E17">
        <w:rPr>
          <w:rFonts w:ascii="Times New Roman" w:hAnsi="Times New Roman" w:cs="Times New Roman"/>
        </w:rPr>
        <w:t>.</w:t>
      </w:r>
      <w:ins w:id="140" w:author="jkarr" w:date="2011-11-13T21:23:00Z">
        <w:r w:rsidR="00724A9F">
          <w:rPr>
            <w:rFonts w:ascii="Times New Roman" w:hAnsi="Times New Roman" w:cs="Times New Roman"/>
          </w:rPr>
          <w:t xml:space="preserve"> </w:t>
        </w:r>
      </w:ins>
      <w:r w:rsidR="00920F8C">
        <w:rPr>
          <w:rFonts w:ascii="Times New Roman" w:hAnsi="Times New Roman" w:cs="Times New Roman"/>
        </w:rPr>
        <w:t>Todd le</w:t>
      </w:r>
      <w:del w:id="141" w:author="jkarr" w:date="2011-11-13T21:23:00Z">
        <w:r w:rsidR="00920F8C" w:rsidDel="00724A9F">
          <w:rPr>
            <w:rFonts w:ascii="Times New Roman" w:hAnsi="Times New Roman" w:cs="Times New Roman"/>
          </w:rPr>
          <w:delText>a</w:delText>
        </w:r>
      </w:del>
      <w:r w:rsidR="00920F8C">
        <w:rPr>
          <w:rFonts w:ascii="Times New Roman" w:hAnsi="Times New Roman" w:cs="Times New Roman"/>
        </w:rPr>
        <w:t xml:space="preserve">d by </w:t>
      </w:r>
      <w:del w:id="142" w:author="jkarr" w:date="2011-11-13T21:23:00Z">
        <w:r w:rsidR="00920F8C" w:rsidDel="00724A9F">
          <w:rPr>
            <w:rFonts w:ascii="Times New Roman" w:hAnsi="Times New Roman" w:cs="Times New Roman"/>
          </w:rPr>
          <w:delText xml:space="preserve">understated </w:delText>
        </w:r>
      </w:del>
      <w:r w:rsidR="00920F8C">
        <w:rPr>
          <w:rFonts w:ascii="Times New Roman" w:hAnsi="Times New Roman" w:cs="Times New Roman"/>
        </w:rPr>
        <w:t>example</w:t>
      </w:r>
      <w:ins w:id="143" w:author="jkarr" w:date="2011-11-13T21:23:00Z">
        <w:r w:rsidR="00724A9F">
          <w:rPr>
            <w:rFonts w:ascii="Times New Roman" w:hAnsi="Times New Roman" w:cs="Times New Roman"/>
          </w:rPr>
          <w:t>,</w:t>
        </w:r>
      </w:ins>
      <w:r w:rsidR="00920F8C">
        <w:rPr>
          <w:rFonts w:ascii="Times New Roman" w:hAnsi="Times New Roman" w:cs="Times New Roman"/>
        </w:rPr>
        <w:t xml:space="preserve"> </w:t>
      </w:r>
      <w:r w:rsidR="00DC6189">
        <w:rPr>
          <w:rFonts w:ascii="Times New Roman" w:hAnsi="Times New Roman" w:cs="Times New Roman"/>
        </w:rPr>
        <w:t xml:space="preserve">and taught me what it takes to be a successful engineer, scientist, </w:t>
      </w:r>
      <w:r w:rsidR="00E47388">
        <w:rPr>
          <w:rFonts w:ascii="Times New Roman" w:hAnsi="Times New Roman" w:cs="Times New Roman"/>
        </w:rPr>
        <w:t>and communicator.</w:t>
      </w:r>
      <w:ins w:id="144" w:author="jkarr" w:date="2011-11-13T21:23:00Z">
        <w:r w:rsidR="00724A9F">
          <w:rPr>
            <w:rFonts w:ascii="Times New Roman" w:hAnsi="Times New Roman" w:cs="Times New Roman"/>
          </w:rPr>
          <w:t xml:space="preserve"> </w:t>
        </w:r>
      </w:ins>
      <w:r w:rsidR="00B629D0">
        <w:rPr>
          <w:rFonts w:ascii="Times New Roman" w:hAnsi="Times New Roman" w:cs="Times New Roman"/>
        </w:rPr>
        <w:t>He</w:t>
      </w:r>
      <w:r w:rsidR="00ED0075">
        <w:rPr>
          <w:rFonts w:ascii="Times New Roman" w:hAnsi="Times New Roman" w:cs="Times New Roman"/>
        </w:rPr>
        <w:t xml:space="preserve"> was great at helping </w:t>
      </w:r>
      <w:r w:rsidR="0081088F">
        <w:rPr>
          <w:rFonts w:ascii="Times New Roman" w:hAnsi="Times New Roman" w:cs="Times New Roman"/>
        </w:rPr>
        <w:t>me</w:t>
      </w:r>
      <w:ins w:id="145" w:author="jkarr" w:date="2011-11-13T21:23:00Z">
        <w:r w:rsidR="00724A9F">
          <w:rPr>
            <w:rFonts w:ascii="Times New Roman" w:hAnsi="Times New Roman" w:cs="Times New Roman"/>
          </w:rPr>
          <w:t xml:space="preserve"> </w:t>
        </w:r>
      </w:ins>
      <w:r w:rsidR="00E74901">
        <w:rPr>
          <w:rFonts w:ascii="Times New Roman" w:hAnsi="Times New Roman" w:cs="Times New Roman"/>
        </w:rPr>
        <w:t>work through</w:t>
      </w:r>
      <w:r w:rsidR="002D276C">
        <w:rPr>
          <w:rFonts w:ascii="Times New Roman" w:hAnsi="Times New Roman" w:cs="Times New Roman"/>
        </w:rPr>
        <w:t xml:space="preserve"> both scientific and </w:t>
      </w:r>
      <w:r w:rsidR="00D932E3">
        <w:rPr>
          <w:rFonts w:ascii="Times New Roman" w:hAnsi="Times New Roman" w:cs="Times New Roman"/>
        </w:rPr>
        <w:t>personal</w:t>
      </w:r>
      <w:r w:rsidR="00ED0075">
        <w:rPr>
          <w:rFonts w:ascii="Times New Roman" w:hAnsi="Times New Roman" w:cs="Times New Roman"/>
        </w:rPr>
        <w:t xml:space="preserve"> problems</w:t>
      </w:r>
      <w:r w:rsidR="00CF4904">
        <w:rPr>
          <w:rFonts w:ascii="Times New Roman" w:hAnsi="Times New Roman" w:cs="Times New Roman"/>
        </w:rPr>
        <w:t>.  D</w:t>
      </w:r>
      <w:r w:rsidR="00C67997">
        <w:rPr>
          <w:rFonts w:ascii="Times New Roman" w:hAnsi="Times New Roman" w:cs="Times New Roman"/>
        </w:rPr>
        <w:t>uring</w:t>
      </w:r>
      <w:ins w:id="146" w:author="jkarr" w:date="2011-11-13T21:23:00Z">
        <w:r w:rsidR="00724A9F">
          <w:rPr>
            <w:rFonts w:ascii="Times New Roman" w:hAnsi="Times New Roman" w:cs="Times New Roman"/>
          </w:rPr>
          <w:t xml:space="preserve"> </w:t>
        </w:r>
      </w:ins>
      <w:del w:id="147" w:author="jkarr" w:date="2011-11-13T21:24:00Z">
        <w:r w:rsidR="00D932E3" w:rsidDel="00724A9F">
          <w:rPr>
            <w:rFonts w:ascii="Times New Roman" w:hAnsi="Times New Roman" w:cs="Times New Roman"/>
          </w:rPr>
          <w:delText>a</w:delText>
        </w:r>
        <w:r w:rsidR="00315FE0" w:rsidDel="00724A9F">
          <w:rPr>
            <w:rFonts w:ascii="Times New Roman" w:hAnsi="Times New Roman" w:cs="Times New Roman"/>
          </w:rPr>
          <w:delText xml:space="preserve"> </w:delText>
        </w:r>
      </w:del>
      <w:r w:rsidR="00315FE0">
        <w:rPr>
          <w:rFonts w:ascii="Times New Roman" w:hAnsi="Times New Roman" w:cs="Times New Roman"/>
        </w:rPr>
        <w:t xml:space="preserve">conversations about graduate school </w:t>
      </w:r>
      <w:r w:rsidR="00360785">
        <w:rPr>
          <w:rFonts w:ascii="Times New Roman" w:hAnsi="Times New Roman" w:cs="Times New Roman"/>
        </w:rPr>
        <w:t>he reminded me how much I obviously enjoyed doing science</w:t>
      </w:r>
      <w:ins w:id="148" w:author="jkarr" w:date="2011-11-13T21:24:00Z">
        <w:r w:rsidR="00724A9F">
          <w:rPr>
            <w:rFonts w:ascii="Times New Roman" w:hAnsi="Times New Roman" w:cs="Times New Roman"/>
          </w:rPr>
          <w:t>,</w:t>
        </w:r>
      </w:ins>
      <w:r w:rsidR="00360785">
        <w:rPr>
          <w:rFonts w:ascii="Times New Roman" w:hAnsi="Times New Roman" w:cs="Times New Roman"/>
        </w:rPr>
        <w:t xml:space="preserve"> and in particular research full time.</w:t>
      </w:r>
      <w:ins w:id="149" w:author="jkarr" w:date="2011-11-13T21:24:00Z">
        <w:r w:rsidR="00724A9F">
          <w:rPr>
            <w:rFonts w:ascii="Times New Roman" w:hAnsi="Times New Roman" w:cs="Times New Roman"/>
          </w:rPr>
          <w:t xml:space="preserve"> </w:t>
        </w:r>
      </w:ins>
      <w:r w:rsidR="00164D97">
        <w:rPr>
          <w:rFonts w:ascii="Times New Roman" w:hAnsi="Times New Roman" w:cs="Times New Roman"/>
        </w:rPr>
        <w:t xml:space="preserve">It was a huge </w:t>
      </w:r>
      <w:r w:rsidR="00B74ABA">
        <w:rPr>
          <w:rFonts w:ascii="Times New Roman" w:hAnsi="Times New Roman" w:cs="Times New Roman"/>
        </w:rPr>
        <w:t>relief</w:t>
      </w:r>
      <w:r w:rsidR="00164D97">
        <w:rPr>
          <w:rFonts w:ascii="Times New Roman" w:hAnsi="Times New Roman" w:cs="Times New Roman"/>
        </w:rPr>
        <w:t xml:space="preserve"> to hear this from someone I trusted</w:t>
      </w:r>
      <w:ins w:id="150" w:author="jkarr" w:date="2011-11-13T21:24:00Z">
        <w:r w:rsidR="00724A9F">
          <w:rPr>
            <w:rFonts w:ascii="Times New Roman" w:hAnsi="Times New Roman" w:cs="Times New Roman"/>
          </w:rPr>
          <w:t>,</w:t>
        </w:r>
      </w:ins>
      <w:r w:rsidR="00164D97">
        <w:rPr>
          <w:rFonts w:ascii="Times New Roman" w:hAnsi="Times New Roman" w:cs="Times New Roman"/>
        </w:rPr>
        <w:t xml:space="preserve"> and from that point</w:t>
      </w:r>
      <w:r w:rsidR="00133AB1">
        <w:rPr>
          <w:rFonts w:ascii="Times New Roman" w:hAnsi="Times New Roman" w:cs="Times New Roman"/>
        </w:rPr>
        <w:t xml:space="preserve"> I knew</w:t>
      </w:r>
      <w:r w:rsidR="008F5016">
        <w:rPr>
          <w:rFonts w:ascii="Times New Roman" w:hAnsi="Times New Roman" w:cs="Times New Roman"/>
        </w:rPr>
        <w:t xml:space="preserve"> I wanted</w:t>
      </w:r>
      <w:r w:rsidR="00133AB1">
        <w:rPr>
          <w:rFonts w:ascii="Times New Roman" w:hAnsi="Times New Roman" w:cs="Times New Roman"/>
        </w:rPr>
        <w:t xml:space="preserve"> a</w:t>
      </w:r>
      <w:r w:rsidR="004800B9">
        <w:rPr>
          <w:rFonts w:ascii="Times New Roman" w:hAnsi="Times New Roman" w:cs="Times New Roman"/>
        </w:rPr>
        <w:t xml:space="preserve"> graduate education </w:t>
      </w:r>
      <w:r w:rsidR="00133AB1">
        <w:rPr>
          <w:rFonts w:ascii="Times New Roman" w:hAnsi="Times New Roman" w:cs="Times New Roman"/>
        </w:rPr>
        <w:t>and a career of scientific exploration.</w:t>
      </w:r>
    </w:p>
    <w:p w:rsidR="00B74DAC" w:rsidRPr="00CD39F7" w:rsidRDefault="00B74DAC" w:rsidP="00AD5C12">
      <w:pPr>
        <w:spacing w:line="24" w:lineRule="auto"/>
        <w:jc w:val="both"/>
        <w:rPr>
          <w:rFonts w:ascii="Times New Roman" w:hAnsi="Times New Roman" w:cs="Times New Roman"/>
        </w:rPr>
      </w:pPr>
    </w:p>
    <w:p w:rsidR="00E95C5B" w:rsidRPr="00CD39F7" w:rsidRDefault="00EA2BBB" w:rsidP="00B00975">
      <w:pPr>
        <w:jc w:val="both"/>
        <w:rPr>
          <w:rFonts w:ascii="Times New Roman" w:hAnsi="Times New Roman" w:cs="Times New Roman"/>
        </w:rPr>
      </w:pPr>
      <w:r w:rsidRPr="00CD39F7">
        <w:rPr>
          <w:rFonts w:ascii="Times New Roman" w:hAnsi="Times New Roman" w:cs="Times New Roman"/>
        </w:rPr>
        <w:t xml:space="preserve">I believe that scientists should be </w:t>
      </w:r>
      <w:r w:rsidR="00DF0468" w:rsidRPr="00CD39F7">
        <w:rPr>
          <w:rFonts w:ascii="Times New Roman" w:hAnsi="Times New Roman" w:cs="Times New Roman"/>
        </w:rPr>
        <w:t xml:space="preserve">leaders, communicators, and </w:t>
      </w:r>
      <w:r w:rsidRPr="00CD39F7">
        <w:rPr>
          <w:rFonts w:ascii="Times New Roman" w:hAnsi="Times New Roman" w:cs="Times New Roman"/>
        </w:rPr>
        <w:t>teachers in order to</w:t>
      </w:r>
      <w:r w:rsidR="006A200E">
        <w:rPr>
          <w:rFonts w:ascii="Times New Roman" w:hAnsi="Times New Roman" w:cs="Times New Roman"/>
        </w:rPr>
        <w:t xml:space="preserve"> create a scientifically literate </w:t>
      </w:r>
      <w:r w:rsidR="009A0C17">
        <w:rPr>
          <w:rFonts w:ascii="Times New Roman" w:hAnsi="Times New Roman" w:cs="Times New Roman"/>
        </w:rPr>
        <w:t>population</w:t>
      </w:r>
      <w:r w:rsidR="006A200E">
        <w:rPr>
          <w:rFonts w:ascii="Times New Roman" w:hAnsi="Times New Roman" w:cs="Times New Roman"/>
        </w:rPr>
        <w:t xml:space="preserve"> – an important requirement for </w:t>
      </w:r>
      <w:r w:rsidR="00495E57">
        <w:rPr>
          <w:rFonts w:ascii="Times New Roman" w:hAnsi="Times New Roman" w:cs="Times New Roman"/>
        </w:rPr>
        <w:t xml:space="preserve">both </w:t>
      </w:r>
      <w:r w:rsidR="006A200E">
        <w:rPr>
          <w:rFonts w:ascii="Times New Roman" w:hAnsi="Times New Roman" w:cs="Times New Roman"/>
        </w:rPr>
        <w:t>tec</w:t>
      </w:r>
      <w:r w:rsidR="00EF28AF">
        <w:rPr>
          <w:rFonts w:ascii="Times New Roman" w:hAnsi="Times New Roman" w:cs="Times New Roman"/>
        </w:rPr>
        <w:t>hnological</w:t>
      </w:r>
      <w:r w:rsidR="00946A79">
        <w:rPr>
          <w:rFonts w:ascii="Times New Roman" w:hAnsi="Times New Roman" w:cs="Times New Roman"/>
        </w:rPr>
        <w:t xml:space="preserve"> progress</w:t>
      </w:r>
      <w:r w:rsidR="00EF28AF">
        <w:rPr>
          <w:rFonts w:ascii="Times New Roman" w:hAnsi="Times New Roman" w:cs="Times New Roman"/>
        </w:rPr>
        <w:t xml:space="preserve"> and </w:t>
      </w:r>
      <w:ins w:id="151" w:author="jkarr" w:date="2011-11-13T21:26:00Z">
        <w:r w:rsidR="00724A9F">
          <w:rPr>
            <w:rFonts w:ascii="Times New Roman" w:hAnsi="Times New Roman" w:cs="Times New Roman"/>
          </w:rPr>
          <w:t xml:space="preserve">public </w:t>
        </w:r>
      </w:ins>
      <w:del w:id="152" w:author="jkarr" w:date="2011-11-13T21:26:00Z">
        <w:r w:rsidR="00503F88" w:rsidDel="00724A9F">
          <w:rPr>
            <w:rFonts w:ascii="Times New Roman" w:hAnsi="Times New Roman" w:cs="Times New Roman"/>
          </w:rPr>
          <w:delText>science in</w:delText>
        </w:r>
        <w:r w:rsidR="00EF28AF" w:rsidDel="00724A9F">
          <w:rPr>
            <w:rFonts w:ascii="Times New Roman" w:hAnsi="Times New Roman" w:cs="Times New Roman"/>
          </w:rPr>
          <w:delText xml:space="preserve"> public </w:delText>
        </w:r>
      </w:del>
      <w:r w:rsidR="00EF28AF">
        <w:rPr>
          <w:rFonts w:ascii="Times New Roman" w:hAnsi="Times New Roman" w:cs="Times New Roman"/>
        </w:rPr>
        <w:t>policy</w:t>
      </w:r>
      <w:ins w:id="153" w:author="jkarr" w:date="2011-11-13T21:26:00Z">
        <w:r w:rsidR="00724A9F">
          <w:rPr>
            <w:rFonts w:ascii="Times New Roman" w:hAnsi="Times New Roman" w:cs="Times New Roman"/>
          </w:rPr>
          <w:t xml:space="preserve"> favorable to scientific</w:t>
        </w:r>
      </w:ins>
      <w:ins w:id="154" w:author="jkarr" w:date="2011-11-13T21:27:00Z">
        <w:r w:rsidR="00724A9F">
          <w:rPr>
            <w:rFonts w:ascii="Times New Roman" w:hAnsi="Times New Roman" w:cs="Times New Roman"/>
          </w:rPr>
          <w:t xml:space="preserve"> and technological</w:t>
        </w:r>
      </w:ins>
      <w:ins w:id="155" w:author="jkarr" w:date="2011-11-13T21:26:00Z">
        <w:r w:rsidR="00724A9F">
          <w:rPr>
            <w:rFonts w:ascii="Times New Roman" w:hAnsi="Times New Roman" w:cs="Times New Roman"/>
          </w:rPr>
          <w:t xml:space="preserve"> development</w:t>
        </w:r>
      </w:ins>
      <w:r w:rsidRPr="00CD39F7">
        <w:rPr>
          <w:rFonts w:ascii="Times New Roman" w:hAnsi="Times New Roman" w:cs="Times New Roman"/>
        </w:rPr>
        <w:t>.</w:t>
      </w:r>
      <w:ins w:id="156" w:author="jkarr" w:date="2011-11-13T21:26:00Z">
        <w:r w:rsidR="00724A9F">
          <w:rPr>
            <w:rFonts w:ascii="Times New Roman" w:hAnsi="Times New Roman" w:cs="Times New Roman"/>
          </w:rPr>
          <w:t xml:space="preserve"> </w:t>
        </w:r>
      </w:ins>
      <w:r w:rsidR="005C6099" w:rsidRPr="00CD39F7">
        <w:rPr>
          <w:rFonts w:ascii="Times New Roman" w:hAnsi="Times New Roman" w:cs="Times New Roman"/>
        </w:rPr>
        <w:t>I am actively involved with enriching the broader community an</w:t>
      </w:r>
      <w:r w:rsidR="00395BBE" w:rsidRPr="00CD39F7">
        <w:rPr>
          <w:rFonts w:ascii="Times New Roman" w:hAnsi="Times New Roman" w:cs="Times New Roman"/>
        </w:rPr>
        <w:t xml:space="preserve">d </w:t>
      </w:r>
      <w:r w:rsidR="00B90285" w:rsidRPr="00CD39F7">
        <w:rPr>
          <w:rFonts w:ascii="Times New Roman" w:hAnsi="Times New Roman" w:cs="Times New Roman"/>
        </w:rPr>
        <w:t xml:space="preserve">have been since high school. </w:t>
      </w:r>
      <w:r w:rsidR="00395BBE" w:rsidRPr="00CD39F7">
        <w:rPr>
          <w:rFonts w:ascii="Times New Roman" w:hAnsi="Times New Roman" w:cs="Times New Roman"/>
        </w:rPr>
        <w:t>In</w:t>
      </w:r>
      <w:r w:rsidR="00B90285" w:rsidRPr="00CD39F7">
        <w:rPr>
          <w:rFonts w:ascii="Times New Roman" w:hAnsi="Times New Roman" w:cs="Times New Roman"/>
        </w:rPr>
        <w:t xml:space="preserve"> high school I volunteered </w:t>
      </w:r>
      <w:r w:rsidR="006B0F77" w:rsidRPr="00CD39F7">
        <w:rPr>
          <w:rFonts w:ascii="Times New Roman" w:hAnsi="Times New Roman" w:cs="Times New Roman"/>
        </w:rPr>
        <w:t xml:space="preserve">for 10 hours </w:t>
      </w:r>
      <w:r w:rsidR="000712ED">
        <w:rPr>
          <w:rFonts w:ascii="Times New Roman" w:hAnsi="Times New Roman" w:cs="Times New Roman"/>
        </w:rPr>
        <w:t>every</w:t>
      </w:r>
      <w:r w:rsidR="006B0F77" w:rsidRPr="00CD39F7">
        <w:rPr>
          <w:rFonts w:ascii="Times New Roman" w:hAnsi="Times New Roman" w:cs="Times New Roman"/>
        </w:rPr>
        <w:t xml:space="preserve"> weekend </w:t>
      </w:r>
      <w:r w:rsidR="00B90285" w:rsidRPr="00CD39F7">
        <w:rPr>
          <w:rFonts w:ascii="Times New Roman" w:hAnsi="Times New Roman" w:cs="Times New Roman"/>
        </w:rPr>
        <w:t xml:space="preserve">at the Schlitz Audobon Nature Center near Milwaukee, Wisconsin. As </w:t>
      </w:r>
      <w:r w:rsidR="0070560A" w:rsidRPr="00CD39F7">
        <w:rPr>
          <w:rFonts w:ascii="Times New Roman" w:hAnsi="Times New Roman" w:cs="Times New Roman"/>
        </w:rPr>
        <w:t xml:space="preserve">a </w:t>
      </w:r>
      <w:r w:rsidR="00B90285" w:rsidRPr="00CD39F7">
        <w:rPr>
          <w:rFonts w:ascii="Times New Roman" w:hAnsi="Times New Roman" w:cs="Times New Roman"/>
        </w:rPr>
        <w:t xml:space="preserve">volunteer I </w:t>
      </w:r>
      <w:r w:rsidR="0008065B" w:rsidRPr="00CD39F7">
        <w:rPr>
          <w:rFonts w:ascii="Times New Roman" w:hAnsi="Times New Roman" w:cs="Times New Roman"/>
        </w:rPr>
        <w:t xml:space="preserve">split my time between </w:t>
      </w:r>
      <w:r w:rsidR="0070560A" w:rsidRPr="00CD39F7">
        <w:rPr>
          <w:rFonts w:ascii="Times New Roman" w:hAnsi="Times New Roman" w:cs="Times New Roman"/>
        </w:rPr>
        <w:t>land management projects</w:t>
      </w:r>
      <w:r w:rsidR="0008065B" w:rsidRPr="00CD39F7">
        <w:rPr>
          <w:rFonts w:ascii="Times New Roman" w:hAnsi="Times New Roman" w:cs="Times New Roman"/>
        </w:rPr>
        <w:t xml:space="preserve"> and </w:t>
      </w:r>
      <w:r w:rsidR="0070560A" w:rsidRPr="00CD39F7">
        <w:rPr>
          <w:rFonts w:ascii="Times New Roman" w:hAnsi="Times New Roman" w:cs="Times New Roman"/>
        </w:rPr>
        <w:t xml:space="preserve">assisting with </w:t>
      </w:r>
      <w:r w:rsidR="000712ED">
        <w:rPr>
          <w:rFonts w:ascii="Times New Roman" w:hAnsi="Times New Roman" w:cs="Times New Roman"/>
        </w:rPr>
        <w:t>educational</w:t>
      </w:r>
      <w:ins w:id="157" w:author="jkarr" w:date="2011-11-13T21:27:00Z">
        <w:r w:rsidR="00724A9F">
          <w:rPr>
            <w:rFonts w:ascii="Times New Roman" w:hAnsi="Times New Roman" w:cs="Times New Roman"/>
          </w:rPr>
          <w:t xml:space="preserve"> </w:t>
        </w:r>
      </w:ins>
      <w:r w:rsidR="009F7B6C" w:rsidRPr="00CD39F7">
        <w:rPr>
          <w:rFonts w:ascii="Times New Roman" w:hAnsi="Times New Roman" w:cs="Times New Roman"/>
        </w:rPr>
        <w:t>outreach programs</w:t>
      </w:r>
      <w:r w:rsidR="000712ED">
        <w:rPr>
          <w:rFonts w:ascii="Times New Roman" w:hAnsi="Times New Roman" w:cs="Times New Roman"/>
        </w:rPr>
        <w:t xml:space="preserve"> for young children</w:t>
      </w:r>
      <w:r w:rsidR="000962A9">
        <w:rPr>
          <w:rFonts w:ascii="Times New Roman" w:hAnsi="Times New Roman" w:cs="Times New Roman"/>
        </w:rPr>
        <w:t xml:space="preserve"> from </w:t>
      </w:r>
      <w:ins w:id="158" w:author="jkarr" w:date="2011-11-13T21:27:00Z">
        <w:r w:rsidR="00724A9F">
          <w:rPr>
            <w:rFonts w:ascii="Times New Roman" w:hAnsi="Times New Roman" w:cs="Times New Roman"/>
          </w:rPr>
          <w:t>disadvantaged</w:t>
        </w:r>
      </w:ins>
      <w:del w:id="159" w:author="jkarr" w:date="2011-11-13T21:27:00Z">
        <w:r w:rsidR="000962A9" w:rsidDel="00724A9F">
          <w:rPr>
            <w:rFonts w:ascii="Times New Roman" w:hAnsi="Times New Roman" w:cs="Times New Roman"/>
          </w:rPr>
          <w:delText>poor</w:delText>
        </w:r>
      </w:del>
      <w:r w:rsidR="000962A9">
        <w:rPr>
          <w:rFonts w:ascii="Times New Roman" w:hAnsi="Times New Roman" w:cs="Times New Roman"/>
        </w:rPr>
        <w:t xml:space="preserve"> Milwaukee neighborhoods</w:t>
      </w:r>
      <w:r w:rsidR="00395BBE" w:rsidRPr="00CD39F7">
        <w:rPr>
          <w:rFonts w:ascii="Times New Roman" w:hAnsi="Times New Roman" w:cs="Times New Roman"/>
        </w:rPr>
        <w:t>.</w:t>
      </w:r>
    </w:p>
    <w:p w:rsidR="00B00975" w:rsidRPr="00CD39F7" w:rsidRDefault="00B00975" w:rsidP="00B74DAC">
      <w:pPr>
        <w:spacing w:line="24" w:lineRule="auto"/>
        <w:jc w:val="both"/>
        <w:rPr>
          <w:rFonts w:ascii="Times New Roman" w:hAnsi="Times New Roman" w:cs="Times New Roman"/>
        </w:rPr>
      </w:pPr>
    </w:p>
    <w:p w:rsidR="00E95C5B" w:rsidRPr="00CD39F7" w:rsidRDefault="00114ACA" w:rsidP="00B00975">
      <w:pPr>
        <w:jc w:val="both"/>
        <w:rPr>
          <w:rFonts w:ascii="Times New Roman" w:hAnsi="Times New Roman" w:cs="Times New Roman"/>
        </w:rPr>
      </w:pPr>
      <w:r w:rsidRPr="00CD39F7">
        <w:rPr>
          <w:rFonts w:ascii="Times New Roman" w:hAnsi="Times New Roman" w:cs="Times New Roman"/>
        </w:rPr>
        <w:t>In college</w:t>
      </w:r>
      <w:ins w:id="160" w:author="jkarr" w:date="2011-11-13T21:27:00Z">
        <w:r w:rsidR="00724A9F">
          <w:rPr>
            <w:rFonts w:ascii="Times New Roman" w:hAnsi="Times New Roman" w:cs="Times New Roman"/>
          </w:rPr>
          <w:t xml:space="preserve"> </w:t>
        </w:r>
      </w:ins>
      <w:r w:rsidR="00D31565" w:rsidRPr="00CD39F7">
        <w:rPr>
          <w:rFonts w:ascii="Times New Roman" w:hAnsi="Times New Roman" w:cs="Times New Roman"/>
        </w:rPr>
        <w:t xml:space="preserve">I </w:t>
      </w:r>
      <w:r w:rsidR="0026549F">
        <w:rPr>
          <w:rFonts w:ascii="Times New Roman" w:hAnsi="Times New Roman" w:cs="Times New Roman"/>
        </w:rPr>
        <w:t>joined</w:t>
      </w:r>
      <w:r w:rsidR="0060576D" w:rsidRPr="00CD39F7">
        <w:rPr>
          <w:rFonts w:ascii="Times New Roman" w:hAnsi="Times New Roman" w:cs="Times New Roman"/>
        </w:rPr>
        <w:t xml:space="preserve"> the</w:t>
      </w:r>
      <w:ins w:id="161" w:author="jkarr" w:date="2011-11-13T21:28:00Z">
        <w:r w:rsidR="00724A9F">
          <w:rPr>
            <w:rFonts w:ascii="Times New Roman" w:hAnsi="Times New Roman" w:cs="Times New Roman"/>
          </w:rPr>
          <w:t xml:space="preserve"> </w:t>
        </w:r>
      </w:ins>
      <w:r w:rsidR="00D31565" w:rsidRPr="00CD39F7">
        <w:rPr>
          <w:rFonts w:ascii="Times New Roman" w:hAnsi="Times New Roman" w:cs="Times New Roman"/>
        </w:rPr>
        <w:t>Gateway Science Workshop (GSW)</w:t>
      </w:r>
      <w:r w:rsidR="00B43E41">
        <w:rPr>
          <w:rFonts w:ascii="Times New Roman" w:hAnsi="Times New Roman" w:cs="Times New Roman"/>
        </w:rPr>
        <w:t xml:space="preserve"> program</w:t>
      </w:r>
      <w:r w:rsidR="00A84EF0" w:rsidRPr="00CD39F7">
        <w:rPr>
          <w:rFonts w:ascii="Times New Roman" w:hAnsi="Times New Roman" w:cs="Times New Roman"/>
        </w:rPr>
        <w:t xml:space="preserve">. </w:t>
      </w:r>
      <w:r w:rsidR="00961F00">
        <w:rPr>
          <w:rFonts w:ascii="Times New Roman" w:hAnsi="Times New Roman" w:cs="Times New Roman"/>
        </w:rPr>
        <w:t>During m</w:t>
      </w:r>
      <w:r w:rsidR="00A84EF0" w:rsidRPr="00CD39F7">
        <w:rPr>
          <w:rFonts w:ascii="Times New Roman" w:hAnsi="Times New Roman" w:cs="Times New Roman"/>
        </w:rPr>
        <w:t xml:space="preserve">y </w:t>
      </w:r>
      <w:del w:id="162" w:author="jkarr" w:date="2011-11-13T21:44:00Z">
        <w:r w:rsidR="00A84EF0" w:rsidRPr="00CD39F7" w:rsidDel="00A715BD">
          <w:rPr>
            <w:rFonts w:ascii="Times New Roman" w:hAnsi="Times New Roman" w:cs="Times New Roman"/>
          </w:rPr>
          <w:delText>freshman and sophomore</w:delText>
        </w:r>
      </w:del>
      <w:ins w:id="163" w:author="jkarr" w:date="2011-11-13T21:44:00Z">
        <w:r w:rsidR="00A715BD">
          <w:rPr>
            <w:rFonts w:ascii="Times New Roman" w:hAnsi="Times New Roman" w:cs="Times New Roman"/>
          </w:rPr>
          <w:t>first two</w:t>
        </w:r>
      </w:ins>
      <w:r w:rsidR="00A84EF0" w:rsidRPr="00CD39F7">
        <w:rPr>
          <w:rFonts w:ascii="Times New Roman" w:hAnsi="Times New Roman" w:cs="Times New Roman"/>
        </w:rPr>
        <w:t xml:space="preserve"> year</w:t>
      </w:r>
      <w:r w:rsidR="00B07BBA" w:rsidRPr="00CD39F7">
        <w:rPr>
          <w:rFonts w:ascii="Times New Roman" w:hAnsi="Times New Roman" w:cs="Times New Roman"/>
        </w:rPr>
        <w:t>s</w:t>
      </w:r>
      <w:r w:rsidR="00A84EF0" w:rsidRPr="00CD39F7">
        <w:rPr>
          <w:rFonts w:ascii="Times New Roman" w:hAnsi="Times New Roman" w:cs="Times New Roman"/>
        </w:rPr>
        <w:t xml:space="preserve"> of college </w:t>
      </w:r>
      <w:r w:rsidR="00961F00">
        <w:rPr>
          <w:rFonts w:ascii="Times New Roman" w:hAnsi="Times New Roman" w:cs="Times New Roman"/>
        </w:rPr>
        <w:t xml:space="preserve">I volunteered </w:t>
      </w:r>
      <w:r w:rsidR="00A84EF0" w:rsidRPr="00CD39F7">
        <w:rPr>
          <w:rFonts w:ascii="Times New Roman" w:hAnsi="Times New Roman" w:cs="Times New Roman"/>
        </w:rPr>
        <w:t xml:space="preserve">as a GSW facilitator </w:t>
      </w:r>
      <w:r w:rsidR="00EA68E3">
        <w:rPr>
          <w:rFonts w:ascii="Times New Roman" w:hAnsi="Times New Roman" w:cs="Times New Roman"/>
        </w:rPr>
        <w:t xml:space="preserve">8 </w:t>
      </w:r>
      <w:r w:rsidR="00961F00">
        <w:rPr>
          <w:rFonts w:ascii="Times New Roman" w:hAnsi="Times New Roman" w:cs="Times New Roman"/>
        </w:rPr>
        <w:t>hours per week</w:t>
      </w:r>
      <w:ins w:id="164" w:author="jkarr" w:date="2011-11-13T21:42:00Z">
        <w:r w:rsidR="00A715BD">
          <w:rPr>
            <w:rFonts w:ascii="Times New Roman" w:hAnsi="Times New Roman" w:cs="Times New Roman"/>
          </w:rPr>
          <w:t>,</w:t>
        </w:r>
      </w:ins>
      <w:del w:id="165" w:author="jkarr" w:date="2011-11-13T21:43:00Z">
        <w:r w:rsidR="00961F00" w:rsidDel="00A715BD">
          <w:rPr>
            <w:rFonts w:ascii="Times New Roman" w:hAnsi="Times New Roman" w:cs="Times New Roman"/>
          </w:rPr>
          <w:delText xml:space="preserve"> and </w:delText>
        </w:r>
        <w:r w:rsidR="00B07BBA" w:rsidRPr="00CD39F7" w:rsidDel="00A715BD">
          <w:rPr>
            <w:rFonts w:ascii="Times New Roman" w:hAnsi="Times New Roman" w:cs="Times New Roman"/>
          </w:rPr>
          <w:delText>I</w:delText>
        </w:r>
      </w:del>
      <w:r w:rsidR="00B07BBA" w:rsidRPr="00CD39F7">
        <w:rPr>
          <w:rFonts w:ascii="Times New Roman" w:hAnsi="Times New Roman" w:cs="Times New Roman"/>
        </w:rPr>
        <w:t xml:space="preserve"> </w:t>
      </w:r>
      <w:del w:id="166" w:author="jkarr" w:date="2011-11-13T21:43:00Z">
        <w:r w:rsidR="00B07BBA" w:rsidRPr="00CD39F7" w:rsidDel="00A715BD">
          <w:rPr>
            <w:rFonts w:ascii="Times New Roman" w:hAnsi="Times New Roman" w:cs="Times New Roman"/>
          </w:rPr>
          <w:delText xml:space="preserve">organized </w:delText>
        </w:r>
      </w:del>
      <w:ins w:id="167" w:author="jkarr" w:date="2011-11-13T21:43:00Z">
        <w:r w:rsidR="00A715BD" w:rsidRPr="00CD39F7">
          <w:rPr>
            <w:rFonts w:ascii="Times New Roman" w:hAnsi="Times New Roman" w:cs="Times New Roman"/>
          </w:rPr>
          <w:t>organiz</w:t>
        </w:r>
        <w:r w:rsidR="00A715BD">
          <w:rPr>
            <w:rFonts w:ascii="Times New Roman" w:hAnsi="Times New Roman" w:cs="Times New Roman"/>
          </w:rPr>
          <w:t>ing</w:t>
        </w:r>
        <w:r w:rsidR="00A715BD" w:rsidRPr="00CD39F7">
          <w:rPr>
            <w:rFonts w:ascii="Times New Roman" w:hAnsi="Times New Roman" w:cs="Times New Roman"/>
          </w:rPr>
          <w:t xml:space="preserve"> </w:t>
        </w:r>
      </w:ins>
      <w:r w:rsidR="00B07BBA" w:rsidRPr="00CD39F7">
        <w:rPr>
          <w:rFonts w:ascii="Times New Roman" w:hAnsi="Times New Roman" w:cs="Times New Roman"/>
        </w:rPr>
        <w:t>weekly problem solving workshops where students collaboratively tackled</w:t>
      </w:r>
      <w:r w:rsidR="006C7CF1" w:rsidRPr="00CD39F7">
        <w:rPr>
          <w:rFonts w:ascii="Times New Roman" w:hAnsi="Times New Roman" w:cs="Times New Roman"/>
        </w:rPr>
        <w:t xml:space="preserve"> engineering</w:t>
      </w:r>
      <w:r w:rsidR="00B07BBA" w:rsidRPr="00CD39F7">
        <w:rPr>
          <w:rFonts w:ascii="Times New Roman" w:hAnsi="Times New Roman" w:cs="Times New Roman"/>
        </w:rPr>
        <w:t xml:space="preserve"> </w:t>
      </w:r>
      <w:del w:id="168" w:author="jkarr" w:date="2011-11-13T21:44:00Z">
        <w:r w:rsidR="00B07BBA" w:rsidRPr="00CD39F7" w:rsidDel="00A715BD">
          <w:rPr>
            <w:rFonts w:ascii="Times New Roman" w:hAnsi="Times New Roman" w:cs="Times New Roman"/>
          </w:rPr>
          <w:delText>questions</w:delText>
        </w:r>
      </w:del>
      <w:ins w:id="169" w:author="jkarr" w:date="2011-11-13T21:44:00Z">
        <w:r w:rsidR="00A715BD">
          <w:rPr>
            <w:rFonts w:ascii="Times New Roman" w:hAnsi="Times New Roman" w:cs="Times New Roman"/>
          </w:rPr>
          <w:t>problems</w:t>
        </w:r>
      </w:ins>
      <w:del w:id="170" w:author="jkarr" w:date="2011-11-13T21:43:00Z">
        <w:r w:rsidR="00B07BBA" w:rsidRPr="00CD39F7" w:rsidDel="00A715BD">
          <w:rPr>
            <w:rFonts w:ascii="Times New Roman" w:hAnsi="Times New Roman" w:cs="Times New Roman"/>
          </w:rPr>
          <w:delText xml:space="preserve"> generated by professors</w:delText>
        </w:r>
      </w:del>
      <w:r w:rsidR="00B07BBA" w:rsidRPr="00CD39F7">
        <w:rPr>
          <w:rFonts w:ascii="Times New Roman" w:hAnsi="Times New Roman" w:cs="Times New Roman"/>
        </w:rPr>
        <w:t>.</w:t>
      </w:r>
      <w:r w:rsidR="006C7CF1" w:rsidRPr="00CD39F7">
        <w:rPr>
          <w:rFonts w:ascii="Times New Roman" w:hAnsi="Times New Roman" w:cs="Times New Roman"/>
        </w:rPr>
        <w:t xml:space="preserve"> My junior year </w:t>
      </w:r>
      <w:r w:rsidR="00961F00">
        <w:rPr>
          <w:rFonts w:ascii="Times New Roman" w:hAnsi="Times New Roman" w:cs="Times New Roman"/>
        </w:rPr>
        <w:t>I volunteered 10 hours per week as a</w:t>
      </w:r>
      <w:r w:rsidR="006C7CF1" w:rsidRPr="00CD39F7">
        <w:rPr>
          <w:rFonts w:ascii="Times New Roman" w:hAnsi="Times New Roman" w:cs="Times New Roman"/>
        </w:rPr>
        <w:t xml:space="preserve"> senior GSW facilitator </w:t>
      </w:r>
      <w:r w:rsidR="0060576D" w:rsidRPr="00CD39F7">
        <w:rPr>
          <w:rFonts w:ascii="Times New Roman" w:hAnsi="Times New Roman" w:cs="Times New Roman"/>
        </w:rPr>
        <w:t>where in addition to holding workshops</w:t>
      </w:r>
      <w:ins w:id="171" w:author="jkarr" w:date="2011-11-13T21:31:00Z">
        <w:r w:rsidR="00A96464">
          <w:rPr>
            <w:rFonts w:ascii="Times New Roman" w:hAnsi="Times New Roman" w:cs="Times New Roman"/>
          </w:rPr>
          <w:t>,</w:t>
        </w:r>
      </w:ins>
      <w:r w:rsidR="0060576D" w:rsidRPr="00CD39F7">
        <w:rPr>
          <w:rFonts w:ascii="Times New Roman" w:hAnsi="Times New Roman" w:cs="Times New Roman"/>
        </w:rPr>
        <w:t xml:space="preserve"> I </w:t>
      </w:r>
      <w:del w:id="172" w:author="jkarr" w:date="2011-11-13T21:45:00Z">
        <w:r w:rsidR="0060576D" w:rsidRPr="00CD39F7" w:rsidDel="00A715BD">
          <w:rPr>
            <w:rFonts w:ascii="Times New Roman" w:hAnsi="Times New Roman" w:cs="Times New Roman"/>
          </w:rPr>
          <w:delText xml:space="preserve">administered </w:delText>
        </w:r>
      </w:del>
      <w:ins w:id="173" w:author="jkarr" w:date="2011-11-13T21:45:00Z">
        <w:r w:rsidR="00A715BD">
          <w:rPr>
            <w:rFonts w:ascii="Times New Roman" w:hAnsi="Times New Roman" w:cs="Times New Roman"/>
          </w:rPr>
          <w:t>held</w:t>
        </w:r>
        <w:r w:rsidR="00A715BD" w:rsidRPr="00CD39F7">
          <w:rPr>
            <w:rFonts w:ascii="Times New Roman" w:hAnsi="Times New Roman" w:cs="Times New Roman"/>
          </w:rPr>
          <w:t xml:space="preserve"> </w:t>
        </w:r>
      </w:ins>
      <w:r w:rsidR="0060576D" w:rsidRPr="00CD39F7">
        <w:rPr>
          <w:rFonts w:ascii="Times New Roman" w:hAnsi="Times New Roman" w:cs="Times New Roman"/>
        </w:rPr>
        <w:t>weekly meeting</w:t>
      </w:r>
      <w:ins w:id="174" w:author="jkarr" w:date="2011-11-13T21:43:00Z">
        <w:r w:rsidR="00A715BD">
          <w:rPr>
            <w:rFonts w:ascii="Times New Roman" w:hAnsi="Times New Roman" w:cs="Times New Roman"/>
          </w:rPr>
          <w:t>s</w:t>
        </w:r>
      </w:ins>
      <w:r w:rsidR="0060576D" w:rsidRPr="00CD39F7">
        <w:rPr>
          <w:rFonts w:ascii="Times New Roman" w:hAnsi="Times New Roman" w:cs="Times New Roman"/>
        </w:rPr>
        <w:t xml:space="preserve"> between </w:t>
      </w:r>
      <w:del w:id="175" w:author="jkarr" w:date="2011-11-13T21:45:00Z">
        <w:r w:rsidR="0060576D" w:rsidRPr="00CD39F7" w:rsidDel="00A715BD">
          <w:rPr>
            <w:rFonts w:ascii="Times New Roman" w:hAnsi="Times New Roman" w:cs="Times New Roman"/>
          </w:rPr>
          <w:delText xml:space="preserve">younger </w:delText>
        </w:r>
      </w:del>
      <w:r w:rsidR="0060576D" w:rsidRPr="00CD39F7">
        <w:rPr>
          <w:rFonts w:ascii="Times New Roman" w:hAnsi="Times New Roman" w:cs="Times New Roman"/>
        </w:rPr>
        <w:t xml:space="preserve">facilitators and professors, </w:t>
      </w:r>
      <w:del w:id="176" w:author="jkarr" w:date="2011-11-13T21:45:00Z">
        <w:r w:rsidR="0060576D" w:rsidRPr="00CD39F7" w:rsidDel="00A715BD">
          <w:rPr>
            <w:rFonts w:ascii="Times New Roman" w:hAnsi="Times New Roman" w:cs="Times New Roman"/>
          </w:rPr>
          <w:delText xml:space="preserve">helped </w:delText>
        </w:r>
      </w:del>
      <w:r w:rsidR="0060576D" w:rsidRPr="00CD39F7">
        <w:rPr>
          <w:rFonts w:ascii="Times New Roman" w:hAnsi="Times New Roman" w:cs="Times New Roman"/>
        </w:rPr>
        <w:t>generate</w:t>
      </w:r>
      <w:ins w:id="177" w:author="jkarr" w:date="2011-11-13T21:45:00Z">
        <w:r w:rsidR="00A715BD">
          <w:rPr>
            <w:rFonts w:ascii="Times New Roman" w:hAnsi="Times New Roman" w:cs="Times New Roman"/>
          </w:rPr>
          <w:t>d</w:t>
        </w:r>
      </w:ins>
      <w:r w:rsidR="0060576D" w:rsidRPr="00CD39F7">
        <w:rPr>
          <w:rFonts w:ascii="Times New Roman" w:hAnsi="Times New Roman" w:cs="Times New Roman"/>
        </w:rPr>
        <w:t xml:space="preserve"> new workshop problems, and </w:t>
      </w:r>
      <w:ins w:id="178" w:author="jkarr" w:date="2011-11-13T21:46:00Z">
        <w:r w:rsidR="00A715BD">
          <w:rPr>
            <w:rFonts w:ascii="Times New Roman" w:hAnsi="Times New Roman" w:cs="Times New Roman"/>
          </w:rPr>
          <w:t>set expectations for</w:t>
        </w:r>
      </w:ins>
      <w:ins w:id="179" w:author="jkarr" w:date="2011-11-13T21:45:00Z">
        <w:r w:rsidR="00A715BD">
          <w:rPr>
            <w:rFonts w:ascii="Times New Roman" w:hAnsi="Times New Roman" w:cs="Times New Roman"/>
          </w:rPr>
          <w:t xml:space="preserve"> GSW facilitators</w:t>
        </w:r>
      </w:ins>
      <w:del w:id="180" w:author="jkarr" w:date="2011-11-13T21:45:00Z">
        <w:r w:rsidR="0075466D" w:rsidRPr="00CD39F7" w:rsidDel="00A715BD">
          <w:rPr>
            <w:rFonts w:ascii="Times New Roman" w:hAnsi="Times New Roman" w:cs="Times New Roman"/>
          </w:rPr>
          <w:delText>ensured</w:delText>
        </w:r>
        <w:r w:rsidR="0060576D" w:rsidRPr="00CD39F7" w:rsidDel="00A715BD">
          <w:rPr>
            <w:rFonts w:ascii="Times New Roman" w:hAnsi="Times New Roman" w:cs="Times New Roman"/>
          </w:rPr>
          <w:delText xml:space="preserve"> everyone </w:delText>
        </w:r>
      </w:del>
      <w:del w:id="181" w:author="jkarr" w:date="2011-11-13T21:31:00Z">
        <w:r w:rsidR="0060576D" w:rsidRPr="00CD39F7" w:rsidDel="00A96464">
          <w:rPr>
            <w:rFonts w:ascii="Times New Roman" w:hAnsi="Times New Roman" w:cs="Times New Roman"/>
          </w:rPr>
          <w:delText xml:space="preserve">was </w:delText>
        </w:r>
      </w:del>
      <w:del w:id="182" w:author="jkarr" w:date="2011-11-13T21:45:00Z">
        <w:r w:rsidR="0060576D" w:rsidRPr="00CD39F7" w:rsidDel="00A715BD">
          <w:rPr>
            <w:rFonts w:ascii="Times New Roman" w:hAnsi="Times New Roman" w:cs="Times New Roman"/>
          </w:rPr>
          <w:delText>fulfill</w:delText>
        </w:r>
      </w:del>
      <w:del w:id="183" w:author="jkarr" w:date="2011-11-13T21:31:00Z">
        <w:r w:rsidR="0060576D" w:rsidRPr="00CD39F7" w:rsidDel="00A96464">
          <w:rPr>
            <w:rFonts w:ascii="Times New Roman" w:hAnsi="Times New Roman" w:cs="Times New Roman"/>
          </w:rPr>
          <w:delText>ing</w:delText>
        </w:r>
      </w:del>
      <w:del w:id="184" w:author="jkarr" w:date="2011-11-13T21:43:00Z">
        <w:r w:rsidR="0060576D" w:rsidRPr="00CD39F7" w:rsidDel="00A715BD">
          <w:rPr>
            <w:rFonts w:ascii="Times New Roman" w:hAnsi="Times New Roman" w:cs="Times New Roman"/>
          </w:rPr>
          <w:delText xml:space="preserve"> </w:delText>
        </w:r>
      </w:del>
      <w:del w:id="185" w:author="jkarr" w:date="2011-11-13T21:45:00Z">
        <w:r w:rsidR="0060576D" w:rsidRPr="00CD39F7" w:rsidDel="00A715BD">
          <w:rPr>
            <w:rFonts w:ascii="Times New Roman" w:hAnsi="Times New Roman" w:cs="Times New Roman"/>
          </w:rPr>
          <w:delText>their responsibilities</w:delText>
        </w:r>
      </w:del>
      <w:r w:rsidR="0060576D" w:rsidRPr="00CD39F7">
        <w:rPr>
          <w:rFonts w:ascii="Times New Roman" w:hAnsi="Times New Roman" w:cs="Times New Roman"/>
        </w:rPr>
        <w:t>.</w:t>
      </w:r>
    </w:p>
    <w:p w:rsidR="00B00975" w:rsidRPr="00CD39F7" w:rsidRDefault="00B00975" w:rsidP="00B74DAC">
      <w:pPr>
        <w:spacing w:line="24" w:lineRule="auto"/>
        <w:jc w:val="both"/>
        <w:rPr>
          <w:rFonts w:ascii="Times New Roman" w:hAnsi="Times New Roman" w:cs="Times New Roman"/>
        </w:rPr>
      </w:pPr>
    </w:p>
    <w:p w:rsidR="00114ACA" w:rsidRPr="00CD39F7" w:rsidRDefault="00114ACA" w:rsidP="00B00975">
      <w:pPr>
        <w:jc w:val="both"/>
        <w:rPr>
          <w:rFonts w:ascii="Times New Roman" w:hAnsi="Times New Roman" w:cs="Times New Roman"/>
        </w:rPr>
      </w:pPr>
      <w:r w:rsidRPr="00CD39F7">
        <w:rPr>
          <w:rFonts w:ascii="Times New Roman" w:hAnsi="Times New Roman" w:cs="Times New Roman"/>
        </w:rPr>
        <w:t>In graduate school</w:t>
      </w:r>
      <w:r w:rsidR="00485E46" w:rsidRPr="00CD39F7">
        <w:rPr>
          <w:rFonts w:ascii="Times New Roman" w:hAnsi="Times New Roman" w:cs="Times New Roman"/>
        </w:rPr>
        <w:t xml:space="preserve"> I </w:t>
      </w:r>
      <w:r w:rsidR="005806C7" w:rsidRPr="00CD39F7">
        <w:rPr>
          <w:rFonts w:ascii="Times New Roman" w:hAnsi="Times New Roman" w:cs="Times New Roman"/>
        </w:rPr>
        <w:t>joined the Stanford</w:t>
      </w:r>
      <w:r w:rsidRPr="00CD39F7">
        <w:rPr>
          <w:rFonts w:ascii="Times New Roman" w:hAnsi="Times New Roman" w:cs="Times New Roman"/>
        </w:rPr>
        <w:t xml:space="preserve"> Science Bus</w:t>
      </w:r>
      <w:r w:rsidR="00D204D3" w:rsidRPr="00CD39F7">
        <w:rPr>
          <w:rFonts w:ascii="Times New Roman" w:hAnsi="Times New Roman" w:cs="Times New Roman"/>
        </w:rPr>
        <w:t xml:space="preserve"> program</w:t>
      </w:r>
      <w:r w:rsidR="00485E46" w:rsidRPr="00CD39F7">
        <w:rPr>
          <w:rFonts w:ascii="Times New Roman" w:hAnsi="Times New Roman" w:cs="Times New Roman"/>
        </w:rPr>
        <w:t>. Science Bus</w:t>
      </w:r>
      <w:ins w:id="186" w:author="jkarr" w:date="2011-11-13T21:31:00Z">
        <w:r w:rsidR="00A96464">
          <w:rPr>
            <w:rFonts w:ascii="Times New Roman" w:hAnsi="Times New Roman" w:cs="Times New Roman"/>
          </w:rPr>
          <w:t xml:space="preserve"> </w:t>
        </w:r>
      </w:ins>
      <w:r w:rsidR="00E95C5B" w:rsidRPr="00CD39F7">
        <w:rPr>
          <w:rFonts w:ascii="Times New Roman" w:hAnsi="Times New Roman" w:cs="Times New Roman"/>
        </w:rPr>
        <w:t xml:space="preserve">is an after school program </w:t>
      </w:r>
      <w:ins w:id="187" w:author="jkarr" w:date="2011-11-13T21:32:00Z">
        <w:r w:rsidR="00A96464">
          <w:rPr>
            <w:rFonts w:ascii="Times New Roman" w:hAnsi="Times New Roman" w:cs="Times New Roman"/>
          </w:rPr>
          <w:t xml:space="preserve">which </w:t>
        </w:r>
      </w:ins>
      <w:del w:id="188" w:author="jkarr" w:date="2011-11-13T21:32:00Z">
        <w:r w:rsidR="00E95C5B" w:rsidRPr="00CD39F7" w:rsidDel="00A96464">
          <w:rPr>
            <w:rFonts w:ascii="Times New Roman" w:hAnsi="Times New Roman" w:cs="Times New Roman"/>
          </w:rPr>
          <w:delText>focusing</w:delText>
        </w:r>
        <w:r w:rsidR="00F005CD" w:rsidRPr="00CD39F7" w:rsidDel="00A96464">
          <w:rPr>
            <w:rFonts w:ascii="Times New Roman" w:hAnsi="Times New Roman" w:cs="Times New Roman"/>
          </w:rPr>
          <w:delText xml:space="preserve">on </w:delText>
        </w:r>
      </w:del>
      <w:r w:rsidR="00F005CD" w:rsidRPr="00CD39F7">
        <w:rPr>
          <w:rFonts w:ascii="Times New Roman" w:hAnsi="Times New Roman" w:cs="Times New Roman"/>
        </w:rPr>
        <w:t>generat</w:t>
      </w:r>
      <w:ins w:id="189" w:author="jkarr" w:date="2011-11-13T21:32:00Z">
        <w:r w:rsidR="00A96464">
          <w:rPr>
            <w:rFonts w:ascii="Times New Roman" w:hAnsi="Times New Roman" w:cs="Times New Roman"/>
          </w:rPr>
          <w:t>es</w:t>
        </w:r>
      </w:ins>
      <w:del w:id="190" w:author="jkarr" w:date="2011-11-13T21:32:00Z">
        <w:r w:rsidR="00F005CD" w:rsidRPr="00CD39F7" w:rsidDel="00A96464">
          <w:rPr>
            <w:rFonts w:ascii="Times New Roman" w:hAnsi="Times New Roman" w:cs="Times New Roman"/>
          </w:rPr>
          <w:delText>ing</w:delText>
        </w:r>
      </w:del>
      <w:r w:rsidR="00F005CD" w:rsidRPr="00CD39F7">
        <w:rPr>
          <w:rFonts w:ascii="Times New Roman" w:hAnsi="Times New Roman" w:cs="Times New Roman"/>
        </w:rPr>
        <w:t xml:space="preserve"> excitement about science</w:t>
      </w:r>
      <w:r w:rsidR="00961F00">
        <w:rPr>
          <w:rFonts w:ascii="Times New Roman" w:hAnsi="Times New Roman" w:cs="Times New Roman"/>
        </w:rPr>
        <w:t xml:space="preserve"> among </w:t>
      </w:r>
      <w:r w:rsidR="001546E1">
        <w:rPr>
          <w:rFonts w:ascii="Times New Roman" w:hAnsi="Times New Roman" w:cs="Times New Roman"/>
        </w:rPr>
        <w:t xml:space="preserve">disadvantaged </w:t>
      </w:r>
      <w:del w:id="191" w:author="jkarr" w:date="2011-11-13T21:40:00Z">
        <w:r w:rsidR="00961F00" w:rsidDel="00A96464">
          <w:rPr>
            <w:rFonts w:ascii="Times New Roman" w:hAnsi="Times New Roman" w:cs="Times New Roman"/>
          </w:rPr>
          <w:delText xml:space="preserve">low-income </w:delText>
        </w:r>
      </w:del>
      <w:r w:rsidR="00961F00">
        <w:rPr>
          <w:rFonts w:ascii="Times New Roman" w:hAnsi="Times New Roman" w:cs="Times New Roman"/>
        </w:rPr>
        <w:t>Bay Area elementary school</w:t>
      </w:r>
      <w:ins w:id="192" w:author="jkarr" w:date="2011-11-13T21:32:00Z">
        <w:r w:rsidR="00A96464">
          <w:rPr>
            <w:rFonts w:ascii="Times New Roman" w:hAnsi="Times New Roman" w:cs="Times New Roman"/>
          </w:rPr>
          <w:t xml:space="preserve"> </w:t>
        </w:r>
      </w:ins>
      <w:r w:rsidR="00266F0D">
        <w:rPr>
          <w:rFonts w:ascii="Times New Roman" w:hAnsi="Times New Roman" w:cs="Times New Roman"/>
        </w:rPr>
        <w:t xml:space="preserve">students </w:t>
      </w:r>
      <w:r w:rsidR="00E95C5B" w:rsidRPr="00CD39F7">
        <w:rPr>
          <w:rFonts w:ascii="Times New Roman" w:hAnsi="Times New Roman" w:cs="Times New Roman"/>
        </w:rPr>
        <w:t xml:space="preserve">through </w:t>
      </w:r>
      <w:r w:rsidR="00961F00">
        <w:rPr>
          <w:rFonts w:ascii="Times New Roman" w:hAnsi="Times New Roman" w:cs="Times New Roman"/>
        </w:rPr>
        <w:t xml:space="preserve">hands-on </w:t>
      </w:r>
      <w:r w:rsidR="00E95C5B" w:rsidRPr="00CD39F7">
        <w:rPr>
          <w:rFonts w:ascii="Times New Roman" w:hAnsi="Times New Roman" w:cs="Times New Roman"/>
        </w:rPr>
        <w:t>experiment</w:t>
      </w:r>
      <w:r w:rsidR="00961F00">
        <w:rPr>
          <w:rFonts w:ascii="Times New Roman" w:hAnsi="Times New Roman" w:cs="Times New Roman"/>
        </w:rPr>
        <w:t>s</w:t>
      </w:r>
      <w:r w:rsidR="00485E46" w:rsidRPr="00CD39F7">
        <w:rPr>
          <w:rFonts w:ascii="Times New Roman" w:hAnsi="Times New Roman" w:cs="Times New Roman"/>
        </w:rPr>
        <w:t>.</w:t>
      </w:r>
      <w:ins w:id="193" w:author="jkarr" w:date="2011-11-13T21:32:00Z">
        <w:r w:rsidR="00A96464">
          <w:rPr>
            <w:rFonts w:ascii="Times New Roman" w:hAnsi="Times New Roman" w:cs="Times New Roman"/>
          </w:rPr>
          <w:t xml:space="preserve"> </w:t>
        </w:r>
      </w:ins>
      <w:ins w:id="194" w:author="jkarr" w:date="2011-11-13T21:33:00Z">
        <w:r w:rsidR="00A96464">
          <w:rPr>
            <w:rFonts w:ascii="Times New Roman" w:hAnsi="Times New Roman" w:cs="Times New Roman"/>
          </w:rPr>
          <w:t>The l</w:t>
        </w:r>
      </w:ins>
      <w:del w:id="195" w:author="jkarr" w:date="2011-11-13T21:33:00Z">
        <w:r w:rsidR="007A6F72" w:rsidDel="00A96464">
          <w:rPr>
            <w:rFonts w:ascii="Times New Roman" w:hAnsi="Times New Roman" w:cs="Times New Roman"/>
          </w:rPr>
          <w:delText>I develop and execute l</w:delText>
        </w:r>
      </w:del>
      <w:r w:rsidR="007A6F72">
        <w:rPr>
          <w:rFonts w:ascii="Times New Roman" w:hAnsi="Times New Roman" w:cs="Times New Roman"/>
        </w:rPr>
        <w:t xml:space="preserve">esson plans </w:t>
      </w:r>
      <w:ins w:id="196" w:author="jkarr" w:date="2011-11-13T21:33:00Z">
        <w:r w:rsidR="00A96464">
          <w:rPr>
            <w:rFonts w:ascii="Times New Roman" w:hAnsi="Times New Roman" w:cs="Times New Roman"/>
          </w:rPr>
          <w:t>I have developed and executed</w:t>
        </w:r>
      </w:ins>
      <w:del w:id="197" w:author="jkarr" w:date="2011-11-13T21:33:00Z">
        <w:r w:rsidR="00792510" w:rsidDel="00A96464">
          <w:rPr>
            <w:rFonts w:ascii="Times New Roman" w:hAnsi="Times New Roman" w:cs="Times New Roman"/>
          </w:rPr>
          <w:delText>which</w:delText>
        </w:r>
      </w:del>
      <w:r w:rsidR="00792510">
        <w:rPr>
          <w:rFonts w:ascii="Times New Roman" w:hAnsi="Times New Roman" w:cs="Times New Roman"/>
        </w:rPr>
        <w:t xml:space="preserve"> have transformed</w:t>
      </w:r>
      <w:ins w:id="198" w:author="jkarr" w:date="2011-11-13T21:32:00Z">
        <w:r w:rsidR="00A96464">
          <w:rPr>
            <w:rFonts w:ascii="Times New Roman" w:hAnsi="Times New Roman" w:cs="Times New Roman"/>
          </w:rPr>
          <w:t xml:space="preserve"> </w:t>
        </w:r>
      </w:ins>
      <w:r w:rsidR="005B75A6">
        <w:rPr>
          <w:rFonts w:ascii="Times New Roman" w:hAnsi="Times New Roman" w:cs="Times New Roman"/>
        </w:rPr>
        <w:t>my</w:t>
      </w:r>
      <w:r w:rsidR="007A6F72">
        <w:rPr>
          <w:rFonts w:ascii="Times New Roman" w:hAnsi="Times New Roman" w:cs="Times New Roman"/>
        </w:rPr>
        <w:t xml:space="preserve"> student</w:t>
      </w:r>
      <w:ins w:id="199" w:author="jkarr" w:date="2011-11-13T21:33:00Z">
        <w:r w:rsidR="00A96464">
          <w:rPr>
            <w:rFonts w:ascii="Times New Roman" w:hAnsi="Times New Roman" w:cs="Times New Roman"/>
          </w:rPr>
          <w:t>s including</w:t>
        </w:r>
      </w:ins>
      <w:r w:rsidR="007A6F72">
        <w:rPr>
          <w:rFonts w:ascii="Times New Roman" w:hAnsi="Times New Roman" w:cs="Times New Roman"/>
        </w:rPr>
        <w:t xml:space="preserve"> </w:t>
      </w:r>
      <w:r w:rsidR="00C07ED7">
        <w:rPr>
          <w:rFonts w:ascii="Times New Roman" w:hAnsi="Times New Roman" w:cs="Times New Roman"/>
        </w:rPr>
        <w:t xml:space="preserve">Kendra </w:t>
      </w:r>
      <w:del w:id="200" w:author="jkarr" w:date="2011-11-13T21:34:00Z">
        <w:r w:rsidR="005B75A6" w:rsidDel="00A96464">
          <w:rPr>
            <w:rFonts w:ascii="Times New Roman" w:hAnsi="Times New Roman" w:cs="Times New Roman"/>
          </w:rPr>
          <w:delText xml:space="preserve">from </w:delText>
        </w:r>
      </w:del>
      <w:ins w:id="201" w:author="jkarr" w:date="2011-11-13T21:34:00Z">
        <w:r w:rsidR="00A96464">
          <w:rPr>
            <w:rFonts w:ascii="Times New Roman" w:hAnsi="Times New Roman" w:cs="Times New Roman"/>
          </w:rPr>
          <w:t>w</w:t>
        </w:r>
      </w:ins>
      <w:r w:rsidR="005B75A6">
        <w:rPr>
          <w:rFonts w:ascii="Times New Roman" w:hAnsi="Times New Roman" w:cs="Times New Roman"/>
        </w:rPr>
        <w:t>a</w:t>
      </w:r>
      <w:ins w:id="202" w:author="jkarr" w:date="2011-11-13T21:34:00Z">
        <w:r w:rsidR="00A96464">
          <w:rPr>
            <w:rFonts w:ascii="Times New Roman" w:hAnsi="Times New Roman" w:cs="Times New Roman"/>
          </w:rPr>
          <w:t>s a</w:t>
        </w:r>
      </w:ins>
      <w:r w:rsidR="005B75A6">
        <w:rPr>
          <w:rFonts w:ascii="Times New Roman" w:hAnsi="Times New Roman" w:cs="Times New Roman"/>
        </w:rPr>
        <w:t xml:space="preserve"> bored </w:t>
      </w:r>
      <w:r w:rsidR="00C07ED7">
        <w:rPr>
          <w:rFonts w:ascii="Times New Roman" w:hAnsi="Times New Roman" w:cs="Times New Roman"/>
        </w:rPr>
        <w:t>1</w:t>
      </w:r>
      <w:r w:rsidR="00C07ED7" w:rsidRPr="00C07ED7">
        <w:rPr>
          <w:rFonts w:ascii="Times New Roman" w:hAnsi="Times New Roman" w:cs="Times New Roman"/>
          <w:vertAlign w:val="superscript"/>
        </w:rPr>
        <w:t>st</w:t>
      </w:r>
      <w:r w:rsidR="00C07ED7">
        <w:rPr>
          <w:rFonts w:ascii="Times New Roman" w:hAnsi="Times New Roman" w:cs="Times New Roman"/>
        </w:rPr>
        <w:t xml:space="preserve"> grader </w:t>
      </w:r>
      <w:ins w:id="203" w:author="jkarr" w:date="2011-11-13T21:34:00Z">
        <w:r w:rsidR="00A96464">
          <w:rPr>
            <w:rFonts w:ascii="Times New Roman" w:hAnsi="Times New Roman" w:cs="Times New Roman"/>
          </w:rPr>
          <w:t>when I first met her, and has now become</w:t>
        </w:r>
      </w:ins>
      <w:del w:id="204" w:author="jkarr" w:date="2011-11-13T21:34:00Z">
        <w:r w:rsidR="00C07ED7" w:rsidDel="00A96464">
          <w:rPr>
            <w:rFonts w:ascii="Times New Roman" w:hAnsi="Times New Roman" w:cs="Times New Roman"/>
          </w:rPr>
          <w:delText>into</w:delText>
        </w:r>
      </w:del>
      <w:r w:rsidR="00C07ED7">
        <w:rPr>
          <w:rFonts w:ascii="Times New Roman" w:hAnsi="Times New Roman" w:cs="Times New Roman"/>
        </w:rPr>
        <w:t xml:space="preserve"> an actively engaged and excited </w:t>
      </w:r>
      <w:r w:rsidR="007E6C7A">
        <w:rPr>
          <w:rFonts w:ascii="Times New Roman" w:hAnsi="Times New Roman" w:cs="Times New Roman"/>
        </w:rPr>
        <w:t>2</w:t>
      </w:r>
      <w:r w:rsidR="007E6C7A" w:rsidRPr="007E6C7A">
        <w:rPr>
          <w:rFonts w:ascii="Times New Roman" w:hAnsi="Times New Roman" w:cs="Times New Roman"/>
          <w:vertAlign w:val="superscript"/>
        </w:rPr>
        <w:t>nd</w:t>
      </w:r>
      <w:r w:rsidR="007E6C7A">
        <w:rPr>
          <w:rFonts w:ascii="Times New Roman" w:hAnsi="Times New Roman" w:cs="Times New Roman"/>
        </w:rPr>
        <w:t xml:space="preserve"> grader who </w:t>
      </w:r>
      <w:ins w:id="205" w:author="jkarr" w:date="2011-11-13T21:34:00Z">
        <w:r w:rsidR="00A96464">
          <w:rPr>
            <w:rFonts w:ascii="Times New Roman" w:hAnsi="Times New Roman" w:cs="Times New Roman"/>
          </w:rPr>
          <w:t xml:space="preserve">each week </w:t>
        </w:r>
      </w:ins>
      <w:r w:rsidR="007E6C7A">
        <w:rPr>
          <w:rFonts w:ascii="Times New Roman" w:hAnsi="Times New Roman" w:cs="Times New Roman"/>
        </w:rPr>
        <w:t xml:space="preserve">tells me about the experiments she </w:t>
      </w:r>
      <w:del w:id="206" w:author="jkarr" w:date="2011-11-13T21:35:00Z">
        <w:r w:rsidR="007E6C7A" w:rsidDel="00A96464">
          <w:rPr>
            <w:rFonts w:ascii="Times New Roman" w:hAnsi="Times New Roman" w:cs="Times New Roman"/>
          </w:rPr>
          <w:delText xml:space="preserve">does </w:delText>
        </w:r>
      </w:del>
      <w:ins w:id="207" w:author="jkarr" w:date="2011-11-13T21:35:00Z">
        <w:r w:rsidR="00A96464">
          <w:rPr>
            <w:rFonts w:ascii="Times New Roman" w:hAnsi="Times New Roman" w:cs="Times New Roman"/>
          </w:rPr>
          <w:t>did</w:t>
        </w:r>
        <w:r w:rsidR="00A96464">
          <w:rPr>
            <w:rFonts w:ascii="Times New Roman" w:hAnsi="Times New Roman" w:cs="Times New Roman"/>
          </w:rPr>
          <w:t xml:space="preserve"> </w:t>
        </w:r>
      </w:ins>
      <w:r w:rsidR="007E6C7A">
        <w:rPr>
          <w:rFonts w:ascii="Times New Roman" w:hAnsi="Times New Roman" w:cs="Times New Roman"/>
        </w:rPr>
        <w:t xml:space="preserve">in her </w:t>
      </w:r>
      <w:r w:rsidR="00F40533">
        <w:rPr>
          <w:rFonts w:ascii="Times New Roman" w:hAnsi="Times New Roman" w:cs="Times New Roman"/>
        </w:rPr>
        <w:t>parent’s</w:t>
      </w:r>
      <w:r w:rsidR="007E6C7A">
        <w:rPr>
          <w:rFonts w:ascii="Times New Roman" w:hAnsi="Times New Roman" w:cs="Times New Roman"/>
        </w:rPr>
        <w:t xml:space="preserve"> kitchen.</w:t>
      </w:r>
    </w:p>
    <w:p w:rsidR="00114ACA" w:rsidRPr="00CD39F7" w:rsidRDefault="00114ACA" w:rsidP="00B74DAC">
      <w:pPr>
        <w:spacing w:line="24" w:lineRule="auto"/>
        <w:jc w:val="both"/>
        <w:rPr>
          <w:rFonts w:ascii="Times New Roman" w:hAnsi="Times New Roman" w:cs="Times New Roman"/>
        </w:rPr>
      </w:pPr>
    </w:p>
    <w:p w:rsidR="00D26C36" w:rsidRPr="00CD39F7" w:rsidRDefault="005432FD" w:rsidP="00B00975">
      <w:pPr>
        <w:jc w:val="both"/>
        <w:rPr>
          <w:rFonts w:ascii="Times New Roman" w:eastAsia="Times New Roman" w:hAnsi="Times New Roman" w:cs="Times New Roman"/>
        </w:rPr>
      </w:pPr>
      <w:r w:rsidRPr="00CD39F7">
        <w:rPr>
          <w:rFonts w:ascii="Times New Roman" w:hAnsi="Times New Roman" w:cs="Times New Roman"/>
        </w:rPr>
        <w:t xml:space="preserve">I plan to </w:t>
      </w:r>
      <w:r w:rsidR="00827B8C" w:rsidRPr="00CD39F7">
        <w:rPr>
          <w:rFonts w:ascii="Times New Roman" w:hAnsi="Times New Roman" w:cs="Times New Roman"/>
        </w:rPr>
        <w:t xml:space="preserve">continue </w:t>
      </w:r>
      <w:ins w:id="208" w:author="jkarr" w:date="2011-11-13T21:35:00Z">
        <w:r w:rsidR="00A96464">
          <w:rPr>
            <w:rFonts w:ascii="Times New Roman" w:hAnsi="Times New Roman" w:cs="Times New Roman"/>
          </w:rPr>
          <w:t>my</w:t>
        </w:r>
      </w:ins>
      <w:del w:id="209" w:author="jkarr" w:date="2011-11-13T21:35:00Z">
        <w:r w:rsidR="00827B8C" w:rsidRPr="00CD39F7" w:rsidDel="00A96464">
          <w:rPr>
            <w:rFonts w:ascii="Times New Roman" w:hAnsi="Times New Roman" w:cs="Times New Roman"/>
          </w:rPr>
          <w:delText>to</w:delText>
        </w:r>
      </w:del>
      <w:r w:rsidR="00827B8C" w:rsidRPr="00CD39F7">
        <w:rPr>
          <w:rFonts w:ascii="Times New Roman" w:hAnsi="Times New Roman" w:cs="Times New Roman"/>
        </w:rPr>
        <w:t xml:space="preserve"> involve</w:t>
      </w:r>
      <w:ins w:id="210" w:author="jkarr" w:date="2011-11-13T21:35:00Z">
        <w:r w:rsidR="00A96464">
          <w:rPr>
            <w:rFonts w:ascii="Times New Roman" w:hAnsi="Times New Roman" w:cs="Times New Roman"/>
          </w:rPr>
          <w:t>ment</w:t>
        </w:r>
      </w:ins>
      <w:del w:id="211" w:author="jkarr" w:date="2011-11-13T21:35:00Z">
        <w:r w:rsidR="00827B8C" w:rsidRPr="00CD39F7" w:rsidDel="00A96464">
          <w:rPr>
            <w:rFonts w:ascii="Times New Roman" w:hAnsi="Times New Roman" w:cs="Times New Roman"/>
          </w:rPr>
          <w:delText xml:space="preserve"> myself</w:delText>
        </w:r>
      </w:del>
      <w:r w:rsidR="00827B8C" w:rsidRPr="00CD39F7">
        <w:rPr>
          <w:rFonts w:ascii="Times New Roman" w:hAnsi="Times New Roman" w:cs="Times New Roman"/>
        </w:rPr>
        <w:t xml:space="preserve"> in</w:t>
      </w:r>
      <w:r w:rsidR="005B3DBC" w:rsidRPr="00CD39F7">
        <w:rPr>
          <w:rFonts w:ascii="Times New Roman" w:hAnsi="Times New Roman" w:cs="Times New Roman"/>
        </w:rPr>
        <w:t xml:space="preserve"> education and outreach </w:t>
      </w:r>
      <w:del w:id="212" w:author="jkarr" w:date="2011-11-13T21:35:00Z">
        <w:r w:rsidR="005B3DBC" w:rsidRPr="00CD39F7" w:rsidDel="00A96464">
          <w:rPr>
            <w:rFonts w:ascii="Times New Roman" w:hAnsi="Times New Roman" w:cs="Times New Roman"/>
          </w:rPr>
          <w:delText>programs</w:delText>
        </w:r>
        <w:r w:rsidR="00196918" w:rsidRPr="00CD39F7" w:rsidDel="00A96464">
          <w:rPr>
            <w:rFonts w:ascii="Times New Roman" w:hAnsi="Times New Roman" w:cs="Times New Roman"/>
          </w:rPr>
          <w:delText xml:space="preserve"> </w:delText>
        </w:r>
      </w:del>
      <w:r w:rsidR="00196918" w:rsidRPr="00CD39F7">
        <w:rPr>
          <w:rFonts w:ascii="Times New Roman" w:hAnsi="Times New Roman" w:cs="Times New Roman"/>
        </w:rPr>
        <w:t>through</w:t>
      </w:r>
      <w:r w:rsidR="00EA5E8F">
        <w:rPr>
          <w:rFonts w:ascii="Times New Roman" w:hAnsi="Times New Roman" w:cs="Times New Roman"/>
        </w:rPr>
        <w:t>out graduate school</w:t>
      </w:r>
      <w:r w:rsidR="00196918" w:rsidRPr="00CD39F7">
        <w:rPr>
          <w:rFonts w:ascii="Times New Roman" w:hAnsi="Times New Roman" w:cs="Times New Roman"/>
        </w:rPr>
        <w:t xml:space="preserve">: (1) I </w:t>
      </w:r>
      <w:r w:rsidR="00EA5E8F">
        <w:rPr>
          <w:rFonts w:ascii="Times New Roman" w:hAnsi="Times New Roman" w:cs="Times New Roman"/>
        </w:rPr>
        <w:t>plan to</w:t>
      </w:r>
      <w:ins w:id="213" w:author="jkarr" w:date="2011-11-13T21:35:00Z">
        <w:r w:rsidR="00A96464">
          <w:rPr>
            <w:rFonts w:ascii="Times New Roman" w:hAnsi="Times New Roman" w:cs="Times New Roman"/>
          </w:rPr>
          <w:t xml:space="preserve"> </w:t>
        </w:r>
      </w:ins>
      <w:r w:rsidR="00196918" w:rsidRPr="00CD39F7">
        <w:rPr>
          <w:rFonts w:ascii="Times New Roman" w:hAnsi="Times New Roman" w:cs="Times New Roman"/>
        </w:rPr>
        <w:t xml:space="preserve">continue </w:t>
      </w:r>
      <w:del w:id="214" w:author="jkarr" w:date="2011-11-13T21:35:00Z">
        <w:r w:rsidR="00196918" w:rsidRPr="00CD39F7" w:rsidDel="00A96464">
          <w:rPr>
            <w:rFonts w:ascii="Times New Roman" w:hAnsi="Times New Roman" w:cs="Times New Roman"/>
          </w:rPr>
          <w:delText xml:space="preserve">my </w:delText>
        </w:r>
        <w:r w:rsidR="00B021AF" w:rsidRPr="00CD39F7" w:rsidDel="00A96464">
          <w:rPr>
            <w:rFonts w:ascii="Times New Roman" w:hAnsi="Times New Roman" w:cs="Times New Roman"/>
          </w:rPr>
          <w:delText>involvement</w:delText>
        </w:r>
      </w:del>
      <w:ins w:id="215" w:author="jkarr" w:date="2011-11-13T21:35:00Z">
        <w:r w:rsidR="00A96464">
          <w:rPr>
            <w:rFonts w:ascii="Times New Roman" w:hAnsi="Times New Roman" w:cs="Times New Roman"/>
          </w:rPr>
          <w:t>volunteer</w:t>
        </w:r>
      </w:ins>
      <w:r w:rsidR="00B021AF" w:rsidRPr="00CD39F7">
        <w:rPr>
          <w:rFonts w:ascii="Times New Roman" w:hAnsi="Times New Roman" w:cs="Times New Roman"/>
        </w:rPr>
        <w:t xml:space="preserve"> with Stanford Science Bus </w:t>
      </w:r>
      <w:r w:rsidR="00EA5E8F">
        <w:rPr>
          <w:rFonts w:ascii="Times New Roman" w:hAnsi="Times New Roman" w:cs="Times New Roman"/>
        </w:rPr>
        <w:t>and</w:t>
      </w:r>
      <w:r w:rsidR="00B021AF" w:rsidRPr="00CD39F7">
        <w:rPr>
          <w:rFonts w:ascii="Times New Roman" w:hAnsi="Times New Roman" w:cs="Times New Roman"/>
        </w:rPr>
        <w:t xml:space="preserve"> become a program</w:t>
      </w:r>
      <w:ins w:id="216" w:author="jkarr" w:date="2011-11-13T21:35:00Z">
        <w:r w:rsidR="00A96464">
          <w:rPr>
            <w:rFonts w:ascii="Times New Roman" w:hAnsi="Times New Roman" w:cs="Times New Roman"/>
          </w:rPr>
          <w:t xml:space="preserve"> </w:t>
        </w:r>
      </w:ins>
      <w:r w:rsidR="00B021AF" w:rsidRPr="00CD39F7">
        <w:rPr>
          <w:rFonts w:ascii="Times New Roman" w:hAnsi="Times New Roman" w:cs="Times New Roman"/>
        </w:rPr>
        <w:t xml:space="preserve">coordinator </w:t>
      </w:r>
      <w:r w:rsidR="00EA5E8F">
        <w:rPr>
          <w:rFonts w:ascii="Times New Roman" w:hAnsi="Times New Roman" w:cs="Times New Roman"/>
        </w:rPr>
        <w:t>beginning in Winter 2012</w:t>
      </w:r>
      <w:r w:rsidR="00B021AF" w:rsidRPr="00CD39F7">
        <w:rPr>
          <w:rFonts w:ascii="Times New Roman" w:hAnsi="Times New Roman" w:cs="Times New Roman"/>
        </w:rPr>
        <w:t xml:space="preserve">. </w:t>
      </w:r>
      <w:r w:rsidR="000A3DDF" w:rsidRPr="00CD39F7">
        <w:rPr>
          <w:rFonts w:ascii="Times New Roman" w:hAnsi="Times New Roman" w:cs="Times New Roman"/>
        </w:rPr>
        <w:t xml:space="preserve">In this leadership position I </w:t>
      </w:r>
      <w:r w:rsidR="00EA5E8F">
        <w:rPr>
          <w:rFonts w:ascii="Times New Roman" w:hAnsi="Times New Roman" w:cs="Times New Roman"/>
        </w:rPr>
        <w:t xml:space="preserve">hope </w:t>
      </w:r>
      <w:r w:rsidR="000A3DDF" w:rsidRPr="00CD39F7">
        <w:rPr>
          <w:rFonts w:ascii="Times New Roman" w:hAnsi="Times New Roman" w:cs="Times New Roman"/>
        </w:rPr>
        <w:t xml:space="preserve">to expand the Science Bus program to middle school students. (2) I </w:t>
      </w:r>
      <w:ins w:id="217" w:author="jkarr" w:date="2011-11-13T21:41:00Z">
        <w:r w:rsidR="00A715BD">
          <w:rPr>
            <w:rFonts w:ascii="Times New Roman" w:hAnsi="Times New Roman" w:cs="Times New Roman"/>
          </w:rPr>
          <w:t>have already begun</w:t>
        </w:r>
      </w:ins>
      <w:del w:id="218" w:author="jkarr" w:date="2011-11-13T21:41:00Z">
        <w:r w:rsidR="00EA5E8F" w:rsidDel="00A715BD">
          <w:rPr>
            <w:rFonts w:ascii="Times New Roman" w:hAnsi="Times New Roman" w:cs="Times New Roman"/>
          </w:rPr>
          <w:delText>plan</w:delText>
        </w:r>
      </w:del>
      <w:r w:rsidR="00EA5E8F">
        <w:rPr>
          <w:rFonts w:ascii="Times New Roman" w:hAnsi="Times New Roman" w:cs="Times New Roman"/>
        </w:rPr>
        <w:t xml:space="preserve"> to</w:t>
      </w:r>
      <w:r w:rsidR="0077784D" w:rsidRPr="00CD39F7">
        <w:rPr>
          <w:rFonts w:ascii="Times New Roman" w:hAnsi="Times New Roman" w:cs="Times New Roman"/>
        </w:rPr>
        <w:t xml:space="preserve"> volunteer </w:t>
      </w:r>
      <w:r w:rsidR="00EA5E8F">
        <w:rPr>
          <w:rFonts w:ascii="Times New Roman" w:hAnsi="Times New Roman" w:cs="Times New Roman"/>
        </w:rPr>
        <w:t>with</w:t>
      </w:r>
      <w:r w:rsidR="0077784D" w:rsidRPr="00CD39F7">
        <w:rPr>
          <w:rFonts w:ascii="Times New Roman" w:hAnsi="Times New Roman" w:cs="Times New Roman"/>
        </w:rPr>
        <w:t xml:space="preserve"> SPLASH, a </w:t>
      </w:r>
      <w:r w:rsidR="00EA5E8F">
        <w:rPr>
          <w:rFonts w:ascii="Times New Roman" w:hAnsi="Times New Roman" w:cs="Times New Roman"/>
        </w:rPr>
        <w:t xml:space="preserve">great </w:t>
      </w:r>
      <w:r w:rsidR="0077784D" w:rsidRPr="00CD39F7">
        <w:rPr>
          <w:rFonts w:ascii="Times New Roman" w:hAnsi="Times New Roman" w:cs="Times New Roman"/>
        </w:rPr>
        <w:t xml:space="preserve">program that </w:t>
      </w:r>
      <w:r w:rsidR="00EA5E8F">
        <w:rPr>
          <w:rFonts w:ascii="Times New Roman" w:hAnsi="Times New Roman" w:cs="Times New Roman"/>
        </w:rPr>
        <w:t>enables</w:t>
      </w:r>
      <w:r w:rsidR="0077784D" w:rsidRPr="00CD39F7">
        <w:rPr>
          <w:rFonts w:ascii="Times New Roman" w:hAnsi="Times New Roman" w:cs="Times New Roman"/>
        </w:rPr>
        <w:t xml:space="preserve"> Stanford students to </w:t>
      </w:r>
      <w:del w:id="219" w:author="jkarr" w:date="2011-11-13T21:41:00Z">
        <w:r w:rsidR="0077784D" w:rsidRPr="00CD39F7" w:rsidDel="00A715BD">
          <w:rPr>
            <w:rFonts w:ascii="Times New Roman" w:hAnsi="Times New Roman" w:cs="Times New Roman"/>
          </w:rPr>
          <w:delText xml:space="preserve">design and </w:delText>
        </w:r>
      </w:del>
      <w:r w:rsidR="0077784D" w:rsidRPr="00CD39F7">
        <w:rPr>
          <w:rFonts w:ascii="Times New Roman" w:hAnsi="Times New Roman" w:cs="Times New Roman"/>
        </w:rPr>
        <w:t xml:space="preserve">teach </w:t>
      </w:r>
      <w:r w:rsidR="00EA5E8F">
        <w:rPr>
          <w:rFonts w:ascii="Times New Roman" w:hAnsi="Times New Roman" w:cs="Times New Roman"/>
        </w:rPr>
        <w:t xml:space="preserve">free </w:t>
      </w:r>
      <w:r w:rsidR="0077784D" w:rsidRPr="00CD39F7">
        <w:rPr>
          <w:rFonts w:ascii="Times New Roman" w:hAnsi="Times New Roman" w:cs="Times New Roman"/>
        </w:rPr>
        <w:t xml:space="preserve">classes to </w:t>
      </w:r>
      <w:ins w:id="220" w:author="jkarr" w:date="2011-11-13T21:36:00Z">
        <w:r w:rsidR="00A96464">
          <w:rPr>
            <w:rFonts w:ascii="Times New Roman" w:hAnsi="Times New Roman" w:cs="Times New Roman"/>
          </w:rPr>
          <w:t xml:space="preserve">local </w:t>
        </w:r>
      </w:ins>
      <w:r w:rsidR="0077784D" w:rsidRPr="00CD39F7">
        <w:rPr>
          <w:rFonts w:ascii="Times New Roman" w:hAnsi="Times New Roman" w:cs="Times New Roman"/>
        </w:rPr>
        <w:t>kids</w:t>
      </w:r>
      <w:del w:id="221" w:author="jkarr" w:date="2011-11-13T21:36:00Z">
        <w:r w:rsidR="0077784D" w:rsidRPr="00CD39F7" w:rsidDel="00A96464">
          <w:rPr>
            <w:rFonts w:ascii="Times New Roman" w:hAnsi="Times New Roman" w:cs="Times New Roman"/>
          </w:rPr>
          <w:delText xml:space="preserve"> from the local area</w:delText>
        </w:r>
      </w:del>
      <w:r w:rsidR="0077784D" w:rsidRPr="00CD39F7">
        <w:rPr>
          <w:rFonts w:ascii="Times New Roman" w:hAnsi="Times New Roman" w:cs="Times New Roman"/>
        </w:rPr>
        <w:t xml:space="preserve">. </w:t>
      </w:r>
      <w:r w:rsidR="00EA5E8F">
        <w:rPr>
          <w:rFonts w:ascii="Times New Roman" w:hAnsi="Times New Roman" w:cs="Times New Roman"/>
        </w:rPr>
        <w:t>T</w:t>
      </w:r>
      <w:r w:rsidR="009F0ECB" w:rsidRPr="00CD39F7">
        <w:rPr>
          <w:rFonts w:ascii="Times New Roman" w:hAnsi="Times New Roman" w:cs="Times New Roman"/>
        </w:rPr>
        <w:t xml:space="preserve">his fall I </w:t>
      </w:r>
      <w:r w:rsidR="00EA5E8F">
        <w:rPr>
          <w:rFonts w:ascii="Times New Roman" w:hAnsi="Times New Roman" w:cs="Times New Roman"/>
        </w:rPr>
        <w:t>taught</w:t>
      </w:r>
      <w:r w:rsidR="009F0ECB" w:rsidRPr="00CD39F7">
        <w:rPr>
          <w:rFonts w:ascii="Times New Roman" w:hAnsi="Times New Roman" w:cs="Times New Roman"/>
        </w:rPr>
        <w:t xml:space="preserve"> a lesson </w:t>
      </w:r>
      <w:r w:rsidR="00EA5E8F">
        <w:rPr>
          <w:rFonts w:ascii="Times New Roman" w:hAnsi="Times New Roman" w:cs="Times New Roman"/>
        </w:rPr>
        <w:t>titled</w:t>
      </w:r>
      <w:r w:rsidR="009F0ECB" w:rsidRPr="00CD39F7">
        <w:rPr>
          <w:rFonts w:ascii="Times New Roman" w:hAnsi="Times New Roman" w:cs="Times New Roman"/>
        </w:rPr>
        <w:t xml:space="preserve"> “Biology and Biotechnology of your Vegetables” where students learn</w:t>
      </w:r>
      <w:r w:rsidR="00EA5E8F">
        <w:rPr>
          <w:rFonts w:ascii="Times New Roman" w:hAnsi="Times New Roman" w:cs="Times New Roman"/>
        </w:rPr>
        <w:t>ed</w:t>
      </w:r>
      <w:r w:rsidR="009F0ECB" w:rsidRPr="00CD39F7">
        <w:rPr>
          <w:rFonts w:ascii="Times New Roman" w:hAnsi="Times New Roman" w:cs="Times New Roman"/>
        </w:rPr>
        <w:t xml:space="preserve"> about the life cycle of plants and how biotechnology affects </w:t>
      </w:r>
      <w:del w:id="222" w:author="jkarr" w:date="2011-11-13T21:41:00Z">
        <w:r w:rsidR="009F0ECB" w:rsidRPr="00CD39F7" w:rsidDel="00A715BD">
          <w:rPr>
            <w:rFonts w:ascii="Times New Roman" w:hAnsi="Times New Roman" w:cs="Times New Roman"/>
          </w:rPr>
          <w:delText xml:space="preserve">their </w:delText>
        </w:r>
      </w:del>
      <w:r w:rsidR="009F0ECB" w:rsidRPr="00CD39F7">
        <w:rPr>
          <w:rFonts w:ascii="Times New Roman" w:hAnsi="Times New Roman" w:cs="Times New Roman"/>
        </w:rPr>
        <w:t xml:space="preserve">food. (3) </w:t>
      </w:r>
      <w:r w:rsidR="00D26C36" w:rsidRPr="00CD39F7">
        <w:rPr>
          <w:rFonts w:ascii="Times New Roman" w:hAnsi="Times New Roman" w:cs="Times New Roman"/>
        </w:rPr>
        <w:t xml:space="preserve">I </w:t>
      </w:r>
      <w:r w:rsidR="00EA5E8F">
        <w:rPr>
          <w:rFonts w:ascii="Times New Roman" w:hAnsi="Times New Roman" w:cs="Times New Roman"/>
        </w:rPr>
        <w:t>plan to</w:t>
      </w:r>
      <w:ins w:id="223" w:author="jkarr" w:date="2011-11-13T21:36:00Z">
        <w:r w:rsidR="00A96464">
          <w:rPr>
            <w:rFonts w:ascii="Times New Roman" w:hAnsi="Times New Roman" w:cs="Times New Roman"/>
          </w:rPr>
          <w:t xml:space="preserve"> </w:t>
        </w:r>
      </w:ins>
      <w:r w:rsidR="00EA5E8F">
        <w:rPr>
          <w:rFonts w:ascii="Times New Roman" w:hAnsi="Times New Roman" w:cs="Times New Roman"/>
        </w:rPr>
        <w:t>mentor elementary and middle school children through</w:t>
      </w:r>
      <w:r w:rsidR="00D26C36" w:rsidRPr="00CD39F7">
        <w:rPr>
          <w:rFonts w:ascii="Times New Roman" w:hAnsi="Times New Roman" w:cs="Times New Roman"/>
        </w:rPr>
        <w:t xml:space="preserve"> the Stanford Science in Service program </w:t>
      </w:r>
      <w:r w:rsidR="00EA5E8F">
        <w:rPr>
          <w:rFonts w:ascii="Times New Roman" w:eastAsia="Times New Roman" w:hAnsi="Times New Roman" w:cs="Times New Roman"/>
        </w:rPr>
        <w:t>and</w:t>
      </w:r>
      <w:r w:rsidR="00D26C36" w:rsidRPr="00CD39F7">
        <w:rPr>
          <w:rFonts w:ascii="Times New Roman" w:eastAsia="Times New Roman" w:hAnsi="Times New Roman" w:cs="Times New Roman"/>
        </w:rPr>
        <w:t xml:space="preserve"> the </w:t>
      </w:r>
      <w:r w:rsidR="00EA5E8F">
        <w:rPr>
          <w:rFonts w:ascii="Times New Roman" w:eastAsia="Times New Roman" w:hAnsi="Times New Roman" w:cs="Times New Roman"/>
        </w:rPr>
        <w:t xml:space="preserve">local </w:t>
      </w:r>
      <w:r w:rsidR="00D26C36" w:rsidRPr="00CD39F7">
        <w:rPr>
          <w:rFonts w:ascii="Times New Roman" w:eastAsia="Times New Roman" w:hAnsi="Times New Roman" w:cs="Times New Roman"/>
        </w:rPr>
        <w:t>Boys and Girls Club</w:t>
      </w:r>
      <w:r w:rsidR="0088594C" w:rsidRPr="00CD39F7">
        <w:rPr>
          <w:rFonts w:ascii="Times New Roman" w:eastAsia="Times New Roman" w:hAnsi="Times New Roman" w:cs="Times New Roman"/>
        </w:rPr>
        <w:t>.</w:t>
      </w:r>
      <w:ins w:id="224" w:author="jkarr" w:date="2011-11-13T21:36:00Z">
        <w:r w:rsidR="00A96464">
          <w:rPr>
            <w:rFonts w:ascii="Times New Roman" w:eastAsia="Times New Roman" w:hAnsi="Times New Roman" w:cs="Times New Roman"/>
          </w:rPr>
          <w:t xml:space="preserve"> </w:t>
        </w:r>
      </w:ins>
      <w:r w:rsidR="00EA5E8F">
        <w:rPr>
          <w:rFonts w:ascii="Times New Roman" w:eastAsia="Times New Roman" w:hAnsi="Times New Roman" w:cs="Times New Roman"/>
        </w:rPr>
        <w:t xml:space="preserve">Each week I plan to </w:t>
      </w:r>
      <w:ins w:id="225" w:author="jkarr" w:date="2011-11-13T21:36:00Z">
        <w:r w:rsidR="00A96464">
          <w:rPr>
            <w:rFonts w:ascii="Times New Roman" w:eastAsia="Times New Roman" w:hAnsi="Times New Roman" w:cs="Times New Roman"/>
          </w:rPr>
          <w:t>p</w:t>
        </w:r>
        <w:r w:rsidR="00A715BD">
          <w:rPr>
            <w:rFonts w:ascii="Times New Roman" w:eastAsia="Times New Roman" w:hAnsi="Times New Roman" w:cs="Times New Roman"/>
          </w:rPr>
          <w:t xml:space="preserve">rovide my mentee with a </w:t>
        </w:r>
      </w:ins>
      <w:ins w:id="226" w:author="jkarr" w:date="2011-11-13T21:42:00Z">
        <w:r w:rsidR="00A715BD">
          <w:rPr>
            <w:rFonts w:ascii="Times New Roman" w:eastAsia="Times New Roman" w:hAnsi="Times New Roman" w:cs="Times New Roman"/>
          </w:rPr>
          <w:t>fun hands-on</w:t>
        </w:r>
      </w:ins>
      <w:ins w:id="227" w:author="jkarr" w:date="2011-11-13T21:36:00Z">
        <w:r w:rsidR="00A96464">
          <w:rPr>
            <w:rFonts w:ascii="Times New Roman" w:eastAsia="Times New Roman" w:hAnsi="Times New Roman" w:cs="Times New Roman"/>
          </w:rPr>
          <w:t xml:space="preserve"> science </w:t>
        </w:r>
      </w:ins>
      <w:ins w:id="228" w:author="jkarr" w:date="2011-11-13T21:42:00Z">
        <w:r w:rsidR="00A715BD">
          <w:rPr>
            <w:rFonts w:ascii="Times New Roman" w:eastAsia="Times New Roman" w:hAnsi="Times New Roman" w:cs="Times New Roman"/>
          </w:rPr>
          <w:t>e</w:t>
        </w:r>
      </w:ins>
      <w:ins w:id="229" w:author="jkarr" w:date="2011-11-13T21:36:00Z">
        <w:r w:rsidR="00A96464">
          <w:rPr>
            <w:rFonts w:ascii="Times New Roman" w:eastAsia="Times New Roman" w:hAnsi="Times New Roman" w:cs="Times New Roman"/>
          </w:rPr>
          <w:t>xperience</w:t>
        </w:r>
      </w:ins>
      <w:del w:id="230" w:author="jkarr" w:date="2011-11-13T21:37:00Z">
        <w:r w:rsidR="00EA5E8F" w:rsidDel="00A96464">
          <w:rPr>
            <w:rFonts w:ascii="Times New Roman" w:eastAsia="Times New Roman" w:hAnsi="Times New Roman" w:cs="Times New Roman"/>
          </w:rPr>
          <w:delText>meet with my mentee and</w:delText>
        </w:r>
      </w:del>
      <w:del w:id="231" w:author="jkarr" w:date="2011-11-13T21:42:00Z">
        <w:r w:rsidR="00EA5E8F" w:rsidDel="00A715BD">
          <w:rPr>
            <w:rFonts w:ascii="Times New Roman" w:eastAsia="Times New Roman" w:hAnsi="Times New Roman" w:cs="Times New Roman"/>
          </w:rPr>
          <w:delText xml:space="preserve"> </w:delText>
        </w:r>
        <w:r w:rsidR="00DA0E15" w:rsidRPr="00CD39F7" w:rsidDel="00A715BD">
          <w:rPr>
            <w:rFonts w:ascii="Times New Roman" w:eastAsia="Times New Roman" w:hAnsi="Times New Roman" w:cs="Times New Roman"/>
          </w:rPr>
          <w:delText>carry out a</w:delText>
        </w:r>
      </w:del>
      <w:del w:id="232" w:author="jkarr" w:date="2011-11-13T21:37:00Z">
        <w:r w:rsidR="00DA0E15" w:rsidRPr="00CD39F7" w:rsidDel="00A96464">
          <w:rPr>
            <w:rFonts w:ascii="Times New Roman" w:eastAsia="Times New Roman" w:hAnsi="Times New Roman" w:cs="Times New Roman"/>
          </w:rPr>
          <w:delText>n</w:delText>
        </w:r>
      </w:del>
      <w:del w:id="233" w:author="jkarr" w:date="2011-11-13T21:42:00Z">
        <w:r w:rsidR="00DA0E15" w:rsidRPr="00CD39F7" w:rsidDel="00A715BD">
          <w:rPr>
            <w:rFonts w:ascii="Times New Roman" w:eastAsia="Times New Roman" w:hAnsi="Times New Roman" w:cs="Times New Roman"/>
          </w:rPr>
          <w:delText xml:space="preserve"> experiment</w:delText>
        </w:r>
      </w:del>
      <w:del w:id="234" w:author="jkarr" w:date="2011-11-13T21:37:00Z">
        <w:r w:rsidR="00DA0E15" w:rsidRPr="00CD39F7" w:rsidDel="00A96464">
          <w:rPr>
            <w:rFonts w:ascii="Times New Roman" w:eastAsia="Times New Roman" w:hAnsi="Times New Roman" w:cs="Times New Roman"/>
          </w:rPr>
          <w:delText xml:space="preserve"> together in order to provide positive science learning experiences</w:delText>
        </w:r>
      </w:del>
      <w:r w:rsidR="00DA0E15" w:rsidRPr="00CD39F7">
        <w:rPr>
          <w:rFonts w:ascii="Times New Roman" w:eastAsia="Times New Roman" w:hAnsi="Times New Roman" w:cs="Times New Roman"/>
        </w:rPr>
        <w:t>.</w:t>
      </w:r>
    </w:p>
    <w:p w:rsidR="00B74DAC" w:rsidRPr="00CD39F7" w:rsidRDefault="00B74DAC" w:rsidP="00AD5C12">
      <w:pPr>
        <w:spacing w:line="24" w:lineRule="auto"/>
        <w:jc w:val="both"/>
        <w:rPr>
          <w:rFonts w:ascii="Times New Roman" w:hAnsi="Times New Roman" w:cs="Times New Roman"/>
        </w:rPr>
      </w:pPr>
    </w:p>
    <w:p w:rsidR="00EE1A6B" w:rsidRPr="00CD39F7" w:rsidRDefault="00FC5AEB" w:rsidP="00B00975">
      <w:pPr>
        <w:jc w:val="both"/>
        <w:rPr>
          <w:rFonts w:ascii="Times New Roman" w:hAnsi="Times New Roman" w:cs="Times New Roman"/>
        </w:rPr>
      </w:pPr>
      <w:r w:rsidRPr="003540A8">
        <w:rPr>
          <w:rFonts w:ascii="Times New Roman" w:hAnsi="Times New Roman" w:cs="Times New Roman"/>
        </w:rPr>
        <w:t>In conclusion,</w:t>
      </w:r>
      <w:r w:rsidR="00141317" w:rsidRPr="00CD39F7">
        <w:rPr>
          <w:rFonts w:ascii="Times New Roman" w:hAnsi="Times New Roman" w:cs="Times New Roman"/>
        </w:rPr>
        <w:t>I believe that the NSF graduate fellowship will help me accomplish my goal</w:t>
      </w:r>
      <w:r w:rsidR="00AE4BCC">
        <w:rPr>
          <w:rFonts w:ascii="Times New Roman" w:hAnsi="Times New Roman" w:cs="Times New Roman"/>
        </w:rPr>
        <w:t xml:space="preserve"> of</w:t>
      </w:r>
      <w:r w:rsidR="0086347E">
        <w:rPr>
          <w:rFonts w:ascii="Times New Roman" w:hAnsi="Times New Roman" w:cs="Times New Roman"/>
        </w:rPr>
        <w:t xml:space="preserve"> using systems biology to change</w:t>
      </w:r>
      <w:r w:rsidR="002E0FD2">
        <w:rPr>
          <w:rFonts w:ascii="Times New Roman" w:hAnsi="Times New Roman" w:cs="Times New Roman"/>
        </w:rPr>
        <w:t xml:space="preserve"> how we treat infections in medicine, agriculture, and industry</w:t>
      </w:r>
      <w:r w:rsidR="00D75E86">
        <w:rPr>
          <w:rFonts w:ascii="Times New Roman" w:hAnsi="Times New Roman" w:cs="Times New Roman"/>
        </w:rPr>
        <w:t>.</w:t>
      </w:r>
      <w:r w:rsidR="00A878ED">
        <w:rPr>
          <w:rFonts w:ascii="Times New Roman" w:hAnsi="Times New Roman" w:cs="Times New Roman"/>
        </w:rPr>
        <w:t xml:space="preserve"> Specifically, an NSF graduate </w:t>
      </w:r>
      <w:r w:rsidR="001F74BB">
        <w:rPr>
          <w:rFonts w:ascii="Times New Roman" w:hAnsi="Times New Roman" w:cs="Times New Roman"/>
        </w:rPr>
        <w:t>fellowship will</w:t>
      </w:r>
      <w:ins w:id="235" w:author="jkarr" w:date="2011-11-13T21:37:00Z">
        <w:r w:rsidR="00A96464">
          <w:rPr>
            <w:rFonts w:ascii="Times New Roman" w:hAnsi="Times New Roman" w:cs="Times New Roman"/>
          </w:rPr>
          <w:t xml:space="preserve"> </w:t>
        </w:r>
      </w:ins>
      <w:r w:rsidR="00C61B94" w:rsidRPr="00CD39F7">
        <w:rPr>
          <w:rFonts w:ascii="Times New Roman" w:hAnsi="Times New Roman" w:cs="Times New Roman"/>
        </w:rPr>
        <w:t xml:space="preserve">allow me to continue to work with my advisor Prof. Markus Covert </w:t>
      </w:r>
      <w:r w:rsidR="003C70ED" w:rsidRPr="00CD39F7">
        <w:rPr>
          <w:rFonts w:ascii="Times New Roman" w:hAnsi="Times New Roman" w:cs="Times New Roman"/>
        </w:rPr>
        <w:t xml:space="preserve">investigating </w:t>
      </w:r>
      <w:del w:id="236" w:author="jkarr" w:date="2011-11-13T21:38:00Z">
        <w:r w:rsidR="003C70ED" w:rsidRPr="00CD39F7" w:rsidDel="00A96464">
          <w:rPr>
            <w:rFonts w:ascii="Times New Roman" w:hAnsi="Times New Roman" w:cs="Times New Roman"/>
          </w:rPr>
          <w:delText>host limitation of viral replication</w:delText>
        </w:r>
      </w:del>
      <w:ins w:id="237" w:author="jkarr" w:date="2011-11-13T21:38:00Z">
        <w:r w:rsidR="00A96464">
          <w:rPr>
            <w:rFonts w:ascii="Times New Roman" w:hAnsi="Times New Roman" w:cs="Times New Roman"/>
          </w:rPr>
          <w:t>the basic biological mechanisms of host-viral interactions</w:t>
        </w:r>
      </w:ins>
      <w:r w:rsidR="00BB2805" w:rsidRPr="00CD39F7">
        <w:rPr>
          <w:rFonts w:ascii="Times New Roman" w:hAnsi="Times New Roman" w:cs="Times New Roman"/>
        </w:rPr>
        <w:t xml:space="preserve">. Furthermore, an NSF graduate fellowship will allow me to continue </w:t>
      </w:r>
      <w:del w:id="238" w:author="jkarr" w:date="2011-11-13T21:38:00Z">
        <w:r w:rsidR="00BB2805" w:rsidRPr="00CD39F7" w:rsidDel="00A96464">
          <w:rPr>
            <w:rFonts w:ascii="Times New Roman" w:hAnsi="Times New Roman" w:cs="Times New Roman"/>
          </w:rPr>
          <w:delText xml:space="preserve">working </w:delText>
        </w:r>
      </w:del>
      <w:ins w:id="239" w:author="jkarr" w:date="2011-11-13T21:38:00Z">
        <w:r w:rsidR="00A96464">
          <w:rPr>
            <w:rFonts w:ascii="Times New Roman" w:hAnsi="Times New Roman" w:cs="Times New Roman"/>
          </w:rPr>
          <w:t xml:space="preserve">to </w:t>
        </w:r>
      </w:ins>
      <w:ins w:id="240" w:author="jkarr" w:date="2011-11-13T21:39:00Z">
        <w:r w:rsidR="00A96464">
          <w:rPr>
            <w:rFonts w:ascii="Times New Roman" w:hAnsi="Times New Roman" w:cs="Times New Roman"/>
          </w:rPr>
          <w:t xml:space="preserve">introduce </w:t>
        </w:r>
      </w:ins>
      <w:del w:id="241" w:author="jkarr" w:date="2011-11-13T21:39:00Z">
        <w:r w:rsidR="00BB2805" w:rsidRPr="00CD39F7" w:rsidDel="00A96464">
          <w:rPr>
            <w:rFonts w:ascii="Times New Roman" w:hAnsi="Times New Roman" w:cs="Times New Roman"/>
          </w:rPr>
          <w:delText xml:space="preserve">with </w:delText>
        </w:r>
      </w:del>
      <w:r w:rsidR="00BB2805" w:rsidRPr="00CD39F7">
        <w:rPr>
          <w:rFonts w:ascii="Times New Roman" w:hAnsi="Times New Roman" w:cs="Times New Roman"/>
        </w:rPr>
        <w:t xml:space="preserve">students like </w:t>
      </w:r>
      <w:r w:rsidR="00B30AA8">
        <w:rPr>
          <w:rFonts w:ascii="Times New Roman" w:hAnsi="Times New Roman" w:cs="Times New Roman"/>
        </w:rPr>
        <w:t>Kendra</w:t>
      </w:r>
      <w:r w:rsidR="00BB2805" w:rsidRPr="00CD39F7">
        <w:rPr>
          <w:rFonts w:ascii="Times New Roman" w:hAnsi="Times New Roman" w:cs="Times New Roman"/>
        </w:rPr>
        <w:t xml:space="preserve"> </w:t>
      </w:r>
      <w:ins w:id="242" w:author="jkarr" w:date="2011-11-13T21:39:00Z">
        <w:r w:rsidR="00A96464">
          <w:rPr>
            <w:rFonts w:ascii="Times New Roman" w:hAnsi="Times New Roman" w:cs="Times New Roman"/>
          </w:rPr>
          <w:t xml:space="preserve">to the excitement of science </w:t>
        </w:r>
      </w:ins>
      <w:del w:id="243" w:author="jkarr" w:date="2011-11-13T21:38:00Z">
        <w:r w:rsidR="00BB2805" w:rsidRPr="00CD39F7" w:rsidDel="00A96464">
          <w:rPr>
            <w:rFonts w:ascii="Times New Roman" w:hAnsi="Times New Roman" w:cs="Times New Roman"/>
          </w:rPr>
          <w:delText>a</w:delText>
        </w:r>
        <w:r w:rsidR="003F01BA" w:rsidRPr="00CD39F7" w:rsidDel="00A96464">
          <w:rPr>
            <w:rFonts w:ascii="Times New Roman" w:hAnsi="Times New Roman" w:cs="Times New Roman"/>
          </w:rPr>
          <w:delText xml:space="preserve">t </w:delText>
        </w:r>
      </w:del>
      <w:ins w:id="244" w:author="jkarr" w:date="2011-11-13T21:38:00Z">
        <w:r w:rsidR="00A96464">
          <w:rPr>
            <w:rFonts w:ascii="Times New Roman" w:hAnsi="Times New Roman" w:cs="Times New Roman"/>
          </w:rPr>
          <w:t>through</w:t>
        </w:r>
        <w:r w:rsidR="00A96464" w:rsidRPr="00CD39F7">
          <w:rPr>
            <w:rFonts w:ascii="Times New Roman" w:hAnsi="Times New Roman" w:cs="Times New Roman"/>
          </w:rPr>
          <w:t xml:space="preserve"> </w:t>
        </w:r>
      </w:ins>
      <w:r w:rsidR="0087453D">
        <w:rPr>
          <w:rFonts w:ascii="Times New Roman" w:hAnsi="Times New Roman" w:cs="Times New Roman"/>
        </w:rPr>
        <w:t>the Stanford Science Bus</w:t>
      </w:r>
      <w:del w:id="245" w:author="jkarr" w:date="2011-11-13T21:40:00Z">
        <w:r w:rsidR="0087453D" w:rsidDel="00A96464">
          <w:rPr>
            <w:rFonts w:ascii="Times New Roman" w:hAnsi="Times New Roman" w:cs="Times New Roman"/>
          </w:rPr>
          <w:delText xml:space="preserve"> program</w:delText>
        </w:r>
        <w:r w:rsidR="003F01BA" w:rsidRPr="00CD39F7" w:rsidDel="00A96464">
          <w:rPr>
            <w:rFonts w:ascii="Times New Roman" w:hAnsi="Times New Roman" w:cs="Times New Roman"/>
          </w:rPr>
          <w:delText>,</w:delText>
        </w:r>
      </w:del>
      <w:r w:rsidR="003F01BA" w:rsidRPr="00CD39F7">
        <w:rPr>
          <w:rFonts w:ascii="Times New Roman" w:hAnsi="Times New Roman" w:cs="Times New Roman"/>
        </w:rPr>
        <w:t xml:space="preserve"> </w:t>
      </w:r>
      <w:r w:rsidR="00B1431E">
        <w:rPr>
          <w:rFonts w:ascii="Times New Roman" w:hAnsi="Times New Roman" w:cs="Times New Roman"/>
        </w:rPr>
        <w:t xml:space="preserve">and </w:t>
      </w:r>
      <w:del w:id="246" w:author="jkarr" w:date="2011-11-13T21:40:00Z">
        <w:r w:rsidR="00B1431E" w:rsidDel="00A96464">
          <w:rPr>
            <w:rFonts w:ascii="Times New Roman" w:hAnsi="Times New Roman" w:cs="Times New Roman"/>
          </w:rPr>
          <w:delText>the</w:delText>
        </w:r>
        <w:r w:rsidR="004D53F5" w:rsidRPr="00CD39F7" w:rsidDel="00A96464">
          <w:rPr>
            <w:rFonts w:ascii="Times New Roman" w:hAnsi="Times New Roman" w:cs="Times New Roman"/>
          </w:rPr>
          <w:delText xml:space="preserve">Stanford </w:delText>
        </w:r>
      </w:del>
      <w:r w:rsidR="003F01BA" w:rsidRPr="00CD39F7">
        <w:rPr>
          <w:rFonts w:ascii="Times New Roman" w:hAnsi="Times New Roman" w:cs="Times New Roman"/>
        </w:rPr>
        <w:t>SPLASH</w:t>
      </w:r>
      <w:r w:rsidR="004D53F5" w:rsidRPr="00CD39F7">
        <w:rPr>
          <w:rFonts w:ascii="Times New Roman" w:hAnsi="Times New Roman" w:cs="Times New Roman"/>
        </w:rPr>
        <w:t xml:space="preserve"> program</w:t>
      </w:r>
      <w:ins w:id="247" w:author="jkarr" w:date="2011-11-13T21:40:00Z">
        <w:r w:rsidR="00A96464">
          <w:rPr>
            <w:rFonts w:ascii="Times New Roman" w:hAnsi="Times New Roman" w:cs="Times New Roman"/>
          </w:rPr>
          <w:t>s</w:t>
        </w:r>
      </w:ins>
      <w:del w:id="248" w:author="jkarr" w:date="2011-11-13T21:40:00Z">
        <w:r w:rsidR="003F01BA" w:rsidRPr="00CD39F7" w:rsidDel="00A96464">
          <w:rPr>
            <w:rFonts w:ascii="Times New Roman" w:hAnsi="Times New Roman" w:cs="Times New Roman"/>
          </w:rPr>
          <w:delText xml:space="preserve">, and </w:delText>
        </w:r>
        <w:r w:rsidR="00FD7F2A" w:rsidDel="00A96464">
          <w:rPr>
            <w:rFonts w:ascii="Times New Roman" w:hAnsi="Times New Roman" w:cs="Times New Roman"/>
          </w:rPr>
          <w:delText>meet new students</w:delText>
        </w:r>
        <w:r w:rsidR="00504CFA" w:rsidDel="00A96464">
          <w:rPr>
            <w:rFonts w:ascii="Times New Roman" w:hAnsi="Times New Roman" w:cs="Times New Roman"/>
          </w:rPr>
          <w:delText xml:space="preserve"> at the</w:delText>
        </w:r>
        <w:r w:rsidR="00D26C36" w:rsidRPr="00CD39F7" w:rsidDel="00A96464">
          <w:rPr>
            <w:rFonts w:ascii="Times New Roman" w:hAnsi="Times New Roman" w:cs="Times New Roman"/>
          </w:rPr>
          <w:delText xml:space="preserve"> Stanford Science and Service program </w:delText>
        </w:r>
        <w:r w:rsidR="004D53F5" w:rsidRPr="00CD39F7" w:rsidDel="00A96464">
          <w:rPr>
            <w:rFonts w:ascii="Times New Roman" w:hAnsi="Times New Roman" w:cs="Times New Roman"/>
          </w:rPr>
          <w:delText>and foster their interest in scien</w:delText>
        </w:r>
        <w:r w:rsidR="00EA5E8F" w:rsidDel="00A96464">
          <w:rPr>
            <w:rFonts w:ascii="Times New Roman" w:hAnsi="Times New Roman" w:cs="Times New Roman"/>
          </w:rPr>
          <w:delText>ce</w:delText>
        </w:r>
      </w:del>
      <w:r w:rsidR="004D53F5" w:rsidRPr="00CD39F7">
        <w:rPr>
          <w:rFonts w:ascii="Times New Roman" w:hAnsi="Times New Roman" w:cs="Times New Roman"/>
        </w:rPr>
        <w:t>.</w:t>
      </w:r>
    </w:p>
    <w:sectPr w:rsidR="00EE1A6B" w:rsidRPr="00CD39F7" w:rsidSect="00CB01A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karr" w:date="2011-11-13T21:25:00Z" w:initials="j">
    <w:p w:rsidR="00724A9F" w:rsidRDefault="00724A9F">
      <w:pPr>
        <w:pStyle w:val="CommentText"/>
      </w:pPr>
      <w:r>
        <w:rPr>
          <w:rStyle w:val="CommentReference"/>
        </w:rPr>
        <w:annotationRef/>
      </w:r>
      <w:r w:rsidR="00FF3502">
        <w:t>good discussion of motivation</w:t>
      </w:r>
    </w:p>
  </w:comment>
  <w:comment w:id="136" w:author="jkarr" w:date="2011-11-13T21:25:00Z" w:initials="j">
    <w:p w:rsidR="00724A9F" w:rsidRDefault="00724A9F">
      <w:pPr>
        <w:pStyle w:val="CommentText"/>
      </w:pPr>
      <w:r>
        <w:rPr>
          <w:rStyle w:val="CommentReference"/>
        </w:rPr>
        <w:annotationRef/>
      </w:r>
      <w:r w:rsidR="00FF3502">
        <w:t>good personal story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502" w:rsidRDefault="00FF3502" w:rsidP="00F6720A">
      <w:r>
        <w:separator/>
      </w:r>
    </w:p>
  </w:endnote>
  <w:endnote w:type="continuationSeparator" w:id="1">
    <w:p w:rsidR="00FF3502" w:rsidRDefault="00FF3502" w:rsidP="00F67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502" w:rsidRDefault="00FF3502" w:rsidP="00F6720A">
      <w:r>
        <w:separator/>
      </w:r>
    </w:p>
  </w:footnote>
  <w:footnote w:type="continuationSeparator" w:id="1">
    <w:p w:rsidR="00FF3502" w:rsidRDefault="00FF3502" w:rsidP="00F672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FD7" w:rsidRDefault="00301FD7" w:rsidP="00F6720A">
    <w:pPr>
      <w:pStyle w:val="Header"/>
      <w:pBdr>
        <w:bottom w:val="single" w:sz="6" w:space="1" w:color="auto"/>
      </w:pBdr>
      <w:jc w:val="center"/>
    </w:pPr>
    <w:r>
      <w:t>Personal Statement</w:t>
    </w:r>
  </w:p>
  <w:p w:rsidR="00301FD7" w:rsidRDefault="00301FD7" w:rsidP="00F6720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4215F"/>
    <w:multiLevelType w:val="hybridMultilevel"/>
    <w:tmpl w:val="D0EC9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trackRevision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3024"/>
    <w:rsid w:val="00001B53"/>
    <w:rsid w:val="00016267"/>
    <w:rsid w:val="000340A7"/>
    <w:rsid w:val="0003648F"/>
    <w:rsid w:val="000372E6"/>
    <w:rsid w:val="00041C45"/>
    <w:rsid w:val="00047884"/>
    <w:rsid w:val="00053E12"/>
    <w:rsid w:val="00067B07"/>
    <w:rsid w:val="000712ED"/>
    <w:rsid w:val="00072732"/>
    <w:rsid w:val="000759BB"/>
    <w:rsid w:val="000802E0"/>
    <w:rsid w:val="0008065B"/>
    <w:rsid w:val="000810BD"/>
    <w:rsid w:val="000919C7"/>
    <w:rsid w:val="000962A9"/>
    <w:rsid w:val="00096A08"/>
    <w:rsid w:val="000A0C72"/>
    <w:rsid w:val="000A1704"/>
    <w:rsid w:val="000A2A40"/>
    <w:rsid w:val="000A3DDF"/>
    <w:rsid w:val="000A5078"/>
    <w:rsid w:val="000A509F"/>
    <w:rsid w:val="000A60D6"/>
    <w:rsid w:val="000C4EA9"/>
    <w:rsid w:val="000D27B7"/>
    <w:rsid w:val="000E421B"/>
    <w:rsid w:val="000F0D00"/>
    <w:rsid w:val="000F46DD"/>
    <w:rsid w:val="000F7216"/>
    <w:rsid w:val="00102A87"/>
    <w:rsid w:val="00114ACA"/>
    <w:rsid w:val="00115B79"/>
    <w:rsid w:val="001264C9"/>
    <w:rsid w:val="001323ED"/>
    <w:rsid w:val="00133AB1"/>
    <w:rsid w:val="00141317"/>
    <w:rsid w:val="0014477F"/>
    <w:rsid w:val="00147433"/>
    <w:rsid w:val="001546E1"/>
    <w:rsid w:val="00156B36"/>
    <w:rsid w:val="00164D97"/>
    <w:rsid w:val="00170ADB"/>
    <w:rsid w:val="00185460"/>
    <w:rsid w:val="00196918"/>
    <w:rsid w:val="00197673"/>
    <w:rsid w:val="001A0A8C"/>
    <w:rsid w:val="001B48A3"/>
    <w:rsid w:val="001B6605"/>
    <w:rsid w:val="001B6C9A"/>
    <w:rsid w:val="001C4106"/>
    <w:rsid w:val="001C59A7"/>
    <w:rsid w:val="001D127C"/>
    <w:rsid w:val="001E6381"/>
    <w:rsid w:val="001F114E"/>
    <w:rsid w:val="001F2CB6"/>
    <w:rsid w:val="001F6EC7"/>
    <w:rsid w:val="001F74BB"/>
    <w:rsid w:val="00201060"/>
    <w:rsid w:val="00201F36"/>
    <w:rsid w:val="0021773A"/>
    <w:rsid w:val="00224395"/>
    <w:rsid w:val="00235F0C"/>
    <w:rsid w:val="002446AD"/>
    <w:rsid w:val="00246F07"/>
    <w:rsid w:val="00257C2D"/>
    <w:rsid w:val="0026549F"/>
    <w:rsid w:val="00266F0D"/>
    <w:rsid w:val="00283939"/>
    <w:rsid w:val="00284535"/>
    <w:rsid w:val="002A4CEC"/>
    <w:rsid w:val="002A597D"/>
    <w:rsid w:val="002B4233"/>
    <w:rsid w:val="002B6A8C"/>
    <w:rsid w:val="002C5F9A"/>
    <w:rsid w:val="002C6505"/>
    <w:rsid w:val="002D276C"/>
    <w:rsid w:val="002E0FD2"/>
    <w:rsid w:val="002F0E86"/>
    <w:rsid w:val="002F756B"/>
    <w:rsid w:val="00301FD7"/>
    <w:rsid w:val="00302DFB"/>
    <w:rsid w:val="0030346E"/>
    <w:rsid w:val="00315FE0"/>
    <w:rsid w:val="00323024"/>
    <w:rsid w:val="00326AFF"/>
    <w:rsid w:val="003278DF"/>
    <w:rsid w:val="003359D2"/>
    <w:rsid w:val="0034667B"/>
    <w:rsid w:val="00346E8D"/>
    <w:rsid w:val="00347E6F"/>
    <w:rsid w:val="003540A8"/>
    <w:rsid w:val="00360785"/>
    <w:rsid w:val="00360C76"/>
    <w:rsid w:val="00395BBE"/>
    <w:rsid w:val="00396A4D"/>
    <w:rsid w:val="003B1E73"/>
    <w:rsid w:val="003B6277"/>
    <w:rsid w:val="003B6DA0"/>
    <w:rsid w:val="003C2F82"/>
    <w:rsid w:val="003C70ED"/>
    <w:rsid w:val="003E1EAA"/>
    <w:rsid w:val="003E300E"/>
    <w:rsid w:val="003E60E0"/>
    <w:rsid w:val="003E6BFA"/>
    <w:rsid w:val="003E7C50"/>
    <w:rsid w:val="003F01BA"/>
    <w:rsid w:val="003F081D"/>
    <w:rsid w:val="003F1184"/>
    <w:rsid w:val="004013B0"/>
    <w:rsid w:val="00405229"/>
    <w:rsid w:val="00405ABD"/>
    <w:rsid w:val="004214D8"/>
    <w:rsid w:val="00433A82"/>
    <w:rsid w:val="004528F2"/>
    <w:rsid w:val="004568B7"/>
    <w:rsid w:val="004742D5"/>
    <w:rsid w:val="004800B9"/>
    <w:rsid w:val="00481EDF"/>
    <w:rsid w:val="0048485C"/>
    <w:rsid w:val="00485E46"/>
    <w:rsid w:val="00491FBD"/>
    <w:rsid w:val="00493650"/>
    <w:rsid w:val="004945CE"/>
    <w:rsid w:val="00494FAC"/>
    <w:rsid w:val="00495E57"/>
    <w:rsid w:val="004967AE"/>
    <w:rsid w:val="004973CB"/>
    <w:rsid w:val="004A1400"/>
    <w:rsid w:val="004A5E65"/>
    <w:rsid w:val="004B6114"/>
    <w:rsid w:val="004B6D76"/>
    <w:rsid w:val="004B73F6"/>
    <w:rsid w:val="004B7859"/>
    <w:rsid w:val="004C07C5"/>
    <w:rsid w:val="004C5B69"/>
    <w:rsid w:val="004D265A"/>
    <w:rsid w:val="004D339C"/>
    <w:rsid w:val="004D49DB"/>
    <w:rsid w:val="004D53F5"/>
    <w:rsid w:val="004E19C9"/>
    <w:rsid w:val="004E1D60"/>
    <w:rsid w:val="004E26DC"/>
    <w:rsid w:val="004E45A7"/>
    <w:rsid w:val="004E52BA"/>
    <w:rsid w:val="004E7783"/>
    <w:rsid w:val="004F0714"/>
    <w:rsid w:val="00503212"/>
    <w:rsid w:val="005035B7"/>
    <w:rsid w:val="00503F88"/>
    <w:rsid w:val="00504CFA"/>
    <w:rsid w:val="005057F2"/>
    <w:rsid w:val="0050588A"/>
    <w:rsid w:val="00511BF7"/>
    <w:rsid w:val="0051442A"/>
    <w:rsid w:val="005212C2"/>
    <w:rsid w:val="00531AD3"/>
    <w:rsid w:val="00540927"/>
    <w:rsid w:val="005432FD"/>
    <w:rsid w:val="00556FBC"/>
    <w:rsid w:val="00560313"/>
    <w:rsid w:val="0056417C"/>
    <w:rsid w:val="005757B6"/>
    <w:rsid w:val="005806C7"/>
    <w:rsid w:val="00581D3F"/>
    <w:rsid w:val="005A480F"/>
    <w:rsid w:val="005A4B71"/>
    <w:rsid w:val="005B3DBC"/>
    <w:rsid w:val="005B449B"/>
    <w:rsid w:val="005B75A6"/>
    <w:rsid w:val="005C1CCA"/>
    <w:rsid w:val="005C6099"/>
    <w:rsid w:val="005C699A"/>
    <w:rsid w:val="005C7463"/>
    <w:rsid w:val="005E099E"/>
    <w:rsid w:val="005F7A44"/>
    <w:rsid w:val="006019E4"/>
    <w:rsid w:val="00602CAC"/>
    <w:rsid w:val="0060576D"/>
    <w:rsid w:val="00610676"/>
    <w:rsid w:val="00610D11"/>
    <w:rsid w:val="00611EE1"/>
    <w:rsid w:val="00621BB3"/>
    <w:rsid w:val="00626DDC"/>
    <w:rsid w:val="00635441"/>
    <w:rsid w:val="006405A6"/>
    <w:rsid w:val="00643F57"/>
    <w:rsid w:val="00644873"/>
    <w:rsid w:val="006449D1"/>
    <w:rsid w:val="0065410C"/>
    <w:rsid w:val="00655C8F"/>
    <w:rsid w:val="006639A7"/>
    <w:rsid w:val="006662A1"/>
    <w:rsid w:val="006712A9"/>
    <w:rsid w:val="006814F4"/>
    <w:rsid w:val="00681BF7"/>
    <w:rsid w:val="00682919"/>
    <w:rsid w:val="00685114"/>
    <w:rsid w:val="00687911"/>
    <w:rsid w:val="006A200E"/>
    <w:rsid w:val="006A595C"/>
    <w:rsid w:val="006B0F77"/>
    <w:rsid w:val="006B2DBF"/>
    <w:rsid w:val="006B3520"/>
    <w:rsid w:val="006B35A5"/>
    <w:rsid w:val="006B37C7"/>
    <w:rsid w:val="006C7CF1"/>
    <w:rsid w:val="006D3D3F"/>
    <w:rsid w:val="006D46D8"/>
    <w:rsid w:val="006D4B3A"/>
    <w:rsid w:val="006E0414"/>
    <w:rsid w:val="006F4084"/>
    <w:rsid w:val="0070560A"/>
    <w:rsid w:val="00712168"/>
    <w:rsid w:val="00723219"/>
    <w:rsid w:val="00724A9F"/>
    <w:rsid w:val="00725A07"/>
    <w:rsid w:val="007261FF"/>
    <w:rsid w:val="0073014F"/>
    <w:rsid w:val="00731CE9"/>
    <w:rsid w:val="007335BB"/>
    <w:rsid w:val="00741E61"/>
    <w:rsid w:val="0075059E"/>
    <w:rsid w:val="0075466D"/>
    <w:rsid w:val="00763B47"/>
    <w:rsid w:val="00767E17"/>
    <w:rsid w:val="00773E37"/>
    <w:rsid w:val="0077458A"/>
    <w:rsid w:val="0077509E"/>
    <w:rsid w:val="0077784D"/>
    <w:rsid w:val="00781D54"/>
    <w:rsid w:val="00790C0B"/>
    <w:rsid w:val="00791504"/>
    <w:rsid w:val="007922FF"/>
    <w:rsid w:val="00792510"/>
    <w:rsid w:val="00794B05"/>
    <w:rsid w:val="007A0B05"/>
    <w:rsid w:val="007A35C5"/>
    <w:rsid w:val="007A6F72"/>
    <w:rsid w:val="007B1477"/>
    <w:rsid w:val="007B3070"/>
    <w:rsid w:val="007B4027"/>
    <w:rsid w:val="007B4546"/>
    <w:rsid w:val="007C34DB"/>
    <w:rsid w:val="007C709B"/>
    <w:rsid w:val="007D0FDA"/>
    <w:rsid w:val="007D166E"/>
    <w:rsid w:val="007D3C09"/>
    <w:rsid w:val="007E0ACF"/>
    <w:rsid w:val="007E6C7A"/>
    <w:rsid w:val="007E6FE4"/>
    <w:rsid w:val="007E7092"/>
    <w:rsid w:val="007E764E"/>
    <w:rsid w:val="007F7D37"/>
    <w:rsid w:val="0081088F"/>
    <w:rsid w:val="008200B2"/>
    <w:rsid w:val="00823B13"/>
    <w:rsid w:val="00827B8C"/>
    <w:rsid w:val="00832649"/>
    <w:rsid w:val="00863441"/>
    <w:rsid w:val="0086347E"/>
    <w:rsid w:val="0087453D"/>
    <w:rsid w:val="00875257"/>
    <w:rsid w:val="008760C9"/>
    <w:rsid w:val="0088401D"/>
    <w:rsid w:val="0088594C"/>
    <w:rsid w:val="0089040E"/>
    <w:rsid w:val="00895712"/>
    <w:rsid w:val="00897B47"/>
    <w:rsid w:val="008A255D"/>
    <w:rsid w:val="008A3E02"/>
    <w:rsid w:val="008B0EE1"/>
    <w:rsid w:val="008B23D8"/>
    <w:rsid w:val="008B2DF8"/>
    <w:rsid w:val="008C081F"/>
    <w:rsid w:val="008C3FE9"/>
    <w:rsid w:val="008C4018"/>
    <w:rsid w:val="008D3139"/>
    <w:rsid w:val="008E0149"/>
    <w:rsid w:val="008E38EB"/>
    <w:rsid w:val="008E4E9F"/>
    <w:rsid w:val="008F5016"/>
    <w:rsid w:val="008F62BF"/>
    <w:rsid w:val="00907B5F"/>
    <w:rsid w:val="009101AC"/>
    <w:rsid w:val="00911FBE"/>
    <w:rsid w:val="00914D11"/>
    <w:rsid w:val="009161EB"/>
    <w:rsid w:val="00920F8C"/>
    <w:rsid w:val="00925B36"/>
    <w:rsid w:val="00926FB2"/>
    <w:rsid w:val="00946A79"/>
    <w:rsid w:val="00950434"/>
    <w:rsid w:val="009521AF"/>
    <w:rsid w:val="00961F00"/>
    <w:rsid w:val="00967D3C"/>
    <w:rsid w:val="00974A8F"/>
    <w:rsid w:val="00982D77"/>
    <w:rsid w:val="009876C5"/>
    <w:rsid w:val="009922C4"/>
    <w:rsid w:val="009A0C17"/>
    <w:rsid w:val="009A1558"/>
    <w:rsid w:val="009A3122"/>
    <w:rsid w:val="009B3149"/>
    <w:rsid w:val="009B4C99"/>
    <w:rsid w:val="009B7CAD"/>
    <w:rsid w:val="009D02FB"/>
    <w:rsid w:val="009D1B53"/>
    <w:rsid w:val="009E19C2"/>
    <w:rsid w:val="009E3AE2"/>
    <w:rsid w:val="009E3B9D"/>
    <w:rsid w:val="009E3D5F"/>
    <w:rsid w:val="009F0ECB"/>
    <w:rsid w:val="009F30D6"/>
    <w:rsid w:val="009F7B6C"/>
    <w:rsid w:val="00A339B9"/>
    <w:rsid w:val="00A3411F"/>
    <w:rsid w:val="00A4602C"/>
    <w:rsid w:val="00A47C8F"/>
    <w:rsid w:val="00A50501"/>
    <w:rsid w:val="00A55B70"/>
    <w:rsid w:val="00A602FD"/>
    <w:rsid w:val="00A634B6"/>
    <w:rsid w:val="00A6727D"/>
    <w:rsid w:val="00A715BD"/>
    <w:rsid w:val="00A779A1"/>
    <w:rsid w:val="00A77F0A"/>
    <w:rsid w:val="00A80359"/>
    <w:rsid w:val="00A81C54"/>
    <w:rsid w:val="00A81C5C"/>
    <w:rsid w:val="00A84EF0"/>
    <w:rsid w:val="00A878ED"/>
    <w:rsid w:val="00A96464"/>
    <w:rsid w:val="00A97837"/>
    <w:rsid w:val="00A97B11"/>
    <w:rsid w:val="00AA0E08"/>
    <w:rsid w:val="00AB1CD8"/>
    <w:rsid w:val="00AB7A82"/>
    <w:rsid w:val="00AC35C8"/>
    <w:rsid w:val="00AC47B7"/>
    <w:rsid w:val="00AC4B6A"/>
    <w:rsid w:val="00AC6D0A"/>
    <w:rsid w:val="00AD566A"/>
    <w:rsid w:val="00AD5C12"/>
    <w:rsid w:val="00AD6C27"/>
    <w:rsid w:val="00AE4BCC"/>
    <w:rsid w:val="00AF5D93"/>
    <w:rsid w:val="00B00355"/>
    <w:rsid w:val="00B00975"/>
    <w:rsid w:val="00B021AF"/>
    <w:rsid w:val="00B07BBA"/>
    <w:rsid w:val="00B1431E"/>
    <w:rsid w:val="00B17B30"/>
    <w:rsid w:val="00B20B6A"/>
    <w:rsid w:val="00B25737"/>
    <w:rsid w:val="00B30AA8"/>
    <w:rsid w:val="00B32E53"/>
    <w:rsid w:val="00B43418"/>
    <w:rsid w:val="00B43E41"/>
    <w:rsid w:val="00B45215"/>
    <w:rsid w:val="00B50579"/>
    <w:rsid w:val="00B50911"/>
    <w:rsid w:val="00B515A1"/>
    <w:rsid w:val="00B629D0"/>
    <w:rsid w:val="00B62FCE"/>
    <w:rsid w:val="00B63132"/>
    <w:rsid w:val="00B66CE9"/>
    <w:rsid w:val="00B74ABA"/>
    <w:rsid w:val="00B74DAC"/>
    <w:rsid w:val="00B84879"/>
    <w:rsid w:val="00B85629"/>
    <w:rsid w:val="00B86DF1"/>
    <w:rsid w:val="00B90285"/>
    <w:rsid w:val="00B9078E"/>
    <w:rsid w:val="00B93A9F"/>
    <w:rsid w:val="00BA62FF"/>
    <w:rsid w:val="00BB2805"/>
    <w:rsid w:val="00BB4511"/>
    <w:rsid w:val="00BC229C"/>
    <w:rsid w:val="00BC606C"/>
    <w:rsid w:val="00BC6578"/>
    <w:rsid w:val="00BD7270"/>
    <w:rsid w:val="00BD732F"/>
    <w:rsid w:val="00C0745D"/>
    <w:rsid w:val="00C07ED7"/>
    <w:rsid w:val="00C12884"/>
    <w:rsid w:val="00C12A83"/>
    <w:rsid w:val="00C1698B"/>
    <w:rsid w:val="00C17DE2"/>
    <w:rsid w:val="00C21A02"/>
    <w:rsid w:val="00C22F56"/>
    <w:rsid w:val="00C33D9D"/>
    <w:rsid w:val="00C36069"/>
    <w:rsid w:val="00C4456A"/>
    <w:rsid w:val="00C61B94"/>
    <w:rsid w:val="00C66404"/>
    <w:rsid w:val="00C67997"/>
    <w:rsid w:val="00C75C65"/>
    <w:rsid w:val="00C816F2"/>
    <w:rsid w:val="00C868F7"/>
    <w:rsid w:val="00C87E44"/>
    <w:rsid w:val="00C954DF"/>
    <w:rsid w:val="00C963D7"/>
    <w:rsid w:val="00CA3905"/>
    <w:rsid w:val="00CB01AC"/>
    <w:rsid w:val="00CB2C4C"/>
    <w:rsid w:val="00CC3757"/>
    <w:rsid w:val="00CC5913"/>
    <w:rsid w:val="00CC63B8"/>
    <w:rsid w:val="00CC6B4F"/>
    <w:rsid w:val="00CD21C9"/>
    <w:rsid w:val="00CD39F7"/>
    <w:rsid w:val="00CD5894"/>
    <w:rsid w:val="00CE1CD4"/>
    <w:rsid w:val="00CF4904"/>
    <w:rsid w:val="00CF5937"/>
    <w:rsid w:val="00CF5EE4"/>
    <w:rsid w:val="00D06AAA"/>
    <w:rsid w:val="00D12DCE"/>
    <w:rsid w:val="00D13E85"/>
    <w:rsid w:val="00D204D3"/>
    <w:rsid w:val="00D2176F"/>
    <w:rsid w:val="00D23CD3"/>
    <w:rsid w:val="00D26C36"/>
    <w:rsid w:val="00D31565"/>
    <w:rsid w:val="00D3431B"/>
    <w:rsid w:val="00D42E4C"/>
    <w:rsid w:val="00D54DFE"/>
    <w:rsid w:val="00D7504D"/>
    <w:rsid w:val="00D75E86"/>
    <w:rsid w:val="00D801E0"/>
    <w:rsid w:val="00D80899"/>
    <w:rsid w:val="00D932E3"/>
    <w:rsid w:val="00D95D0E"/>
    <w:rsid w:val="00D96694"/>
    <w:rsid w:val="00D97749"/>
    <w:rsid w:val="00DA0E15"/>
    <w:rsid w:val="00DB011D"/>
    <w:rsid w:val="00DB2020"/>
    <w:rsid w:val="00DC6189"/>
    <w:rsid w:val="00DD317A"/>
    <w:rsid w:val="00DE1898"/>
    <w:rsid w:val="00DE6913"/>
    <w:rsid w:val="00DF0468"/>
    <w:rsid w:val="00DF126D"/>
    <w:rsid w:val="00DF15DA"/>
    <w:rsid w:val="00E02A7F"/>
    <w:rsid w:val="00E05BC5"/>
    <w:rsid w:val="00E13598"/>
    <w:rsid w:val="00E14277"/>
    <w:rsid w:val="00E1704D"/>
    <w:rsid w:val="00E34CA4"/>
    <w:rsid w:val="00E4312B"/>
    <w:rsid w:val="00E47388"/>
    <w:rsid w:val="00E506CA"/>
    <w:rsid w:val="00E50C90"/>
    <w:rsid w:val="00E52A09"/>
    <w:rsid w:val="00E5343F"/>
    <w:rsid w:val="00E5456F"/>
    <w:rsid w:val="00E610E7"/>
    <w:rsid w:val="00E6449F"/>
    <w:rsid w:val="00E74901"/>
    <w:rsid w:val="00E74984"/>
    <w:rsid w:val="00E86929"/>
    <w:rsid w:val="00E90939"/>
    <w:rsid w:val="00E949DD"/>
    <w:rsid w:val="00E95C5B"/>
    <w:rsid w:val="00EA2BBB"/>
    <w:rsid w:val="00EA2E2B"/>
    <w:rsid w:val="00EA40BC"/>
    <w:rsid w:val="00EA4849"/>
    <w:rsid w:val="00EA5640"/>
    <w:rsid w:val="00EA5E8F"/>
    <w:rsid w:val="00EA68E3"/>
    <w:rsid w:val="00EC1032"/>
    <w:rsid w:val="00EC4794"/>
    <w:rsid w:val="00ED0075"/>
    <w:rsid w:val="00ED5722"/>
    <w:rsid w:val="00EE19F0"/>
    <w:rsid w:val="00EE1A6B"/>
    <w:rsid w:val="00EE2DC6"/>
    <w:rsid w:val="00EF28AF"/>
    <w:rsid w:val="00F005CD"/>
    <w:rsid w:val="00F07BDF"/>
    <w:rsid w:val="00F11898"/>
    <w:rsid w:val="00F200D7"/>
    <w:rsid w:val="00F23B3D"/>
    <w:rsid w:val="00F25E4D"/>
    <w:rsid w:val="00F3372E"/>
    <w:rsid w:val="00F40533"/>
    <w:rsid w:val="00F471C2"/>
    <w:rsid w:val="00F50DB7"/>
    <w:rsid w:val="00F6720A"/>
    <w:rsid w:val="00F76AEA"/>
    <w:rsid w:val="00F7793D"/>
    <w:rsid w:val="00F92F14"/>
    <w:rsid w:val="00F931F8"/>
    <w:rsid w:val="00F93E83"/>
    <w:rsid w:val="00FA0CF2"/>
    <w:rsid w:val="00FA3649"/>
    <w:rsid w:val="00FA3793"/>
    <w:rsid w:val="00FA4A78"/>
    <w:rsid w:val="00FB1DB6"/>
    <w:rsid w:val="00FB4259"/>
    <w:rsid w:val="00FB4BBA"/>
    <w:rsid w:val="00FB7181"/>
    <w:rsid w:val="00FC5AEB"/>
    <w:rsid w:val="00FC5B4C"/>
    <w:rsid w:val="00FD7F2A"/>
    <w:rsid w:val="00FE3C85"/>
    <w:rsid w:val="00FF02E2"/>
    <w:rsid w:val="00FF3502"/>
    <w:rsid w:val="00FF5514"/>
    <w:rsid w:val="00FF5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A56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1B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B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B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B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B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5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72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20A"/>
  </w:style>
  <w:style w:type="paragraph" w:styleId="Footer">
    <w:name w:val="footer"/>
    <w:basedOn w:val="Normal"/>
    <w:link w:val="FooterChar"/>
    <w:uiPriority w:val="99"/>
    <w:unhideWhenUsed/>
    <w:rsid w:val="00F67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20A"/>
  </w:style>
  <w:style w:type="paragraph" w:styleId="Revision">
    <w:name w:val="Revision"/>
    <w:hidden/>
    <w:uiPriority w:val="99"/>
    <w:semiHidden/>
    <w:rsid w:val="00681B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A56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1B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B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B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B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B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5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72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20A"/>
  </w:style>
  <w:style w:type="paragraph" w:styleId="Footer">
    <w:name w:val="footer"/>
    <w:basedOn w:val="Normal"/>
    <w:link w:val="FooterChar"/>
    <w:uiPriority w:val="99"/>
    <w:unhideWhenUsed/>
    <w:rsid w:val="00F67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20A"/>
  </w:style>
  <w:style w:type="paragraph" w:styleId="Revision">
    <w:name w:val="Revision"/>
    <w:hidden/>
    <w:uiPriority w:val="99"/>
    <w:semiHidden/>
    <w:rsid w:val="00681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35F49-0330-8244-B918-468E0F9E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</Company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Ruggero</dc:creator>
  <cp:lastModifiedBy>jkarr</cp:lastModifiedBy>
  <cp:revision>4</cp:revision>
  <dcterms:created xsi:type="dcterms:W3CDTF">2011-11-14T04:57:00Z</dcterms:created>
  <dcterms:modified xsi:type="dcterms:W3CDTF">2011-11-14T05:46:00Z</dcterms:modified>
</cp:coreProperties>
</file>